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16F5" w:rsidRPr="005E41F1" w:rsidRDefault="004A07B1" w:rsidP="002B16F5">
      <w:pPr>
        <w:pStyle w:val="Heading1"/>
        <w:rPr>
          <w:lang w:val="vi-VN"/>
        </w:rPr>
      </w:pPr>
      <w:r w:rsidRPr="005E41F1">
        <w:rPr>
          <w:lang w:val="vi-VN"/>
        </w:rPr>
        <w:t>Allergies / anaphylaxis (</w:t>
      </w:r>
      <w:r w:rsidR="00397A6B" w:rsidRPr="005E41F1">
        <w:rPr>
          <w:lang w:val="vi-VN"/>
        </w:rPr>
        <w:t>Dị ứ</w:t>
      </w:r>
      <w:r w:rsidR="008C1A83" w:rsidRPr="005E41F1">
        <w:rPr>
          <w:lang w:val="vi-VN"/>
        </w:rPr>
        <w:t>ng, s</w:t>
      </w:r>
      <w:r w:rsidR="00397A6B" w:rsidRPr="005E41F1">
        <w:rPr>
          <w:lang w:val="vi-VN"/>
        </w:rPr>
        <w:t xml:space="preserve">ốc phản vệ) </w:t>
      </w:r>
      <w:bookmarkStart w:id="0" w:name="_GoBack"/>
      <w:bookmarkEnd w:id="0"/>
    </w:p>
    <w:p w:rsidR="004A07B1" w:rsidRPr="005E41F1" w:rsidRDefault="004A07B1" w:rsidP="004A07B1">
      <w:pPr>
        <w:rPr>
          <w:lang w:val="vi-VN"/>
        </w:rPr>
      </w:pPr>
    </w:p>
    <w:tbl>
      <w:tblPr>
        <w:tblStyle w:val="TableGrid"/>
        <w:tblW w:w="0" w:type="auto"/>
        <w:tblLook w:val="04A0"/>
      </w:tblPr>
      <w:tblGrid>
        <w:gridCol w:w="4675"/>
        <w:gridCol w:w="4675"/>
      </w:tblGrid>
      <w:tr w:rsidR="004A07B1" w:rsidRPr="005E41F1" w:rsidTr="004A07B1">
        <w:tc>
          <w:tcPr>
            <w:tcW w:w="4675" w:type="dxa"/>
          </w:tcPr>
          <w:p w:rsidR="004A07B1" w:rsidRPr="005E41F1" w:rsidRDefault="004A07B1" w:rsidP="004A07B1">
            <w:pPr>
              <w:rPr>
                <w:lang w:val="vi-VN"/>
              </w:rPr>
            </w:pPr>
            <w:r w:rsidRPr="005E41F1">
              <w:rPr>
                <w:lang w:val="vi-VN"/>
              </w:rPr>
              <w:t>1) The person may develop a rash,</w:t>
            </w:r>
          </w:p>
          <w:p w:rsidR="004A07B1" w:rsidRPr="005E41F1" w:rsidRDefault="004A07B1" w:rsidP="004A07B1">
            <w:pPr>
              <w:rPr>
                <w:lang w:val="vi-VN"/>
              </w:rPr>
            </w:pPr>
            <w:r w:rsidRPr="005E41F1">
              <w:rPr>
                <w:lang w:val="vi-VN"/>
              </w:rPr>
              <w:t>itchiness or swelling on their hands,</w:t>
            </w:r>
          </w:p>
          <w:p w:rsidR="004A07B1" w:rsidRPr="005E41F1" w:rsidRDefault="004A07B1" w:rsidP="004A07B1">
            <w:pPr>
              <w:rPr>
                <w:lang w:val="vi-VN"/>
              </w:rPr>
            </w:pPr>
            <w:r w:rsidRPr="005E41F1">
              <w:rPr>
                <w:lang w:val="vi-VN"/>
              </w:rPr>
              <w:t>feet or face. Their breathing may slow</w:t>
            </w:r>
          </w:p>
          <w:p w:rsidR="004A07B1" w:rsidRPr="005E41F1" w:rsidRDefault="004A07B1" w:rsidP="004A07B1">
            <w:pPr>
              <w:rPr>
                <w:lang w:val="vi-VN"/>
              </w:rPr>
            </w:pPr>
            <w:r w:rsidRPr="005E41F1">
              <w:rPr>
                <w:lang w:val="vi-VN"/>
              </w:rPr>
              <w:t xml:space="preserve">down. </w:t>
            </w:r>
          </w:p>
          <w:p w:rsidR="004A07B1" w:rsidRPr="005E41F1" w:rsidRDefault="004A07B1" w:rsidP="004A07B1">
            <w:pPr>
              <w:rPr>
                <w:lang w:val="vi-VN"/>
              </w:rPr>
            </w:pPr>
          </w:p>
          <w:p w:rsidR="004A07B1" w:rsidRPr="005E41F1" w:rsidRDefault="004A07B1" w:rsidP="004A07B1">
            <w:pPr>
              <w:rPr>
                <w:lang w:val="vi-VN"/>
              </w:rPr>
            </w:pPr>
            <w:r w:rsidRPr="005E41F1">
              <w:rPr>
                <w:lang w:val="vi-VN"/>
              </w:rPr>
              <w:t>2) When you observe these symptoms,</w:t>
            </w:r>
          </w:p>
          <w:p w:rsidR="004A07B1" w:rsidRPr="005E41F1" w:rsidRDefault="004A07B1" w:rsidP="004A07B1">
            <w:pPr>
              <w:rPr>
                <w:lang w:val="vi-VN"/>
              </w:rPr>
            </w:pPr>
            <w:r w:rsidRPr="005E41F1">
              <w:rPr>
                <w:lang w:val="vi-VN"/>
              </w:rPr>
              <w:t>call 911.</w:t>
            </w:r>
          </w:p>
          <w:p w:rsidR="004A07B1" w:rsidRPr="005E41F1" w:rsidRDefault="004A07B1" w:rsidP="004A07B1">
            <w:pPr>
              <w:rPr>
                <w:lang w:val="vi-VN"/>
              </w:rPr>
            </w:pPr>
          </w:p>
          <w:p w:rsidR="004A07B1" w:rsidRPr="005E41F1" w:rsidRDefault="004A07B1" w:rsidP="004A07B1">
            <w:pPr>
              <w:rPr>
                <w:lang w:val="vi-VN"/>
              </w:rPr>
            </w:pPr>
            <w:r w:rsidRPr="005E41F1">
              <w:rPr>
                <w:lang w:val="vi-VN"/>
              </w:rPr>
              <w:t>3) If the person has a known allergy and</w:t>
            </w:r>
          </w:p>
          <w:p w:rsidR="004A07B1" w:rsidRPr="005E41F1" w:rsidRDefault="004A07B1" w:rsidP="004A07B1">
            <w:pPr>
              <w:rPr>
                <w:lang w:val="vi-VN"/>
              </w:rPr>
            </w:pPr>
            <w:r w:rsidRPr="005E41F1">
              <w:rPr>
                <w:lang w:val="vi-VN"/>
              </w:rPr>
              <w:t>has an auto-injector/Epi-pen, you can</w:t>
            </w:r>
          </w:p>
          <w:p w:rsidR="004A07B1" w:rsidRPr="005E41F1" w:rsidRDefault="004A07B1" w:rsidP="004A07B1">
            <w:pPr>
              <w:rPr>
                <w:lang w:val="vi-VN"/>
              </w:rPr>
            </w:pPr>
            <w:r w:rsidRPr="005E41F1">
              <w:rPr>
                <w:lang w:val="vi-VN"/>
              </w:rPr>
              <w:t>help them to use it. Give them constant</w:t>
            </w:r>
          </w:p>
          <w:p w:rsidR="004A07B1" w:rsidRPr="005E41F1" w:rsidRDefault="004A07B1" w:rsidP="004A07B1">
            <w:pPr>
              <w:rPr>
                <w:lang w:val="vi-VN"/>
              </w:rPr>
            </w:pPr>
            <w:r w:rsidRPr="005E41F1">
              <w:rPr>
                <w:lang w:val="vi-VN"/>
              </w:rPr>
              <w:t>reassurance while waiting for the</w:t>
            </w:r>
          </w:p>
          <w:p w:rsidR="004A07B1" w:rsidRPr="005E41F1" w:rsidRDefault="004A07B1" w:rsidP="004A07B1">
            <w:pPr>
              <w:rPr>
                <w:lang w:val="vi-VN"/>
              </w:rPr>
            </w:pPr>
            <w:r w:rsidRPr="005E41F1">
              <w:rPr>
                <w:lang w:val="vi-VN"/>
              </w:rPr>
              <w:t>ambulance.</w:t>
            </w:r>
          </w:p>
          <w:p w:rsidR="004A07B1" w:rsidRPr="005E41F1" w:rsidRDefault="004A07B1" w:rsidP="004A07B1">
            <w:pPr>
              <w:rPr>
                <w:lang w:val="vi-VN"/>
              </w:rPr>
            </w:pPr>
          </w:p>
        </w:tc>
        <w:tc>
          <w:tcPr>
            <w:tcW w:w="4675" w:type="dxa"/>
          </w:tcPr>
          <w:p w:rsidR="004D7DDE" w:rsidRDefault="00F517BB" w:rsidP="00F517BB">
            <w:r>
              <w:t>1.</w:t>
            </w:r>
            <w:r w:rsidR="004A07B1" w:rsidRPr="00F517BB">
              <w:rPr>
                <w:lang w:val="vi-VN"/>
              </w:rPr>
              <w:t>Trên người có thể xuất hiện</w:t>
            </w:r>
            <w:del w:id="1" w:author="YE" w:date="2016-11-07T10:22:00Z">
              <w:r w:rsidR="004A07B1" w:rsidRPr="00F517BB" w:rsidDel="00CC4E80">
                <w:rPr>
                  <w:lang w:val="vi-VN"/>
                </w:rPr>
                <w:delText xml:space="preserve"> </w:delText>
              </w:r>
              <w:r w:rsidR="004A07B1" w:rsidRPr="00F517BB" w:rsidDel="00CC4E80">
                <w:rPr>
                  <w:color w:val="FF0000"/>
                  <w:lang w:val="vi-VN"/>
                </w:rPr>
                <w:delText>những nốt</w:delText>
              </w:r>
              <w:r w:rsidR="004A07B1" w:rsidRPr="00F517BB" w:rsidDel="00CC4E80">
                <w:rPr>
                  <w:lang w:val="vi-VN"/>
                </w:rPr>
                <w:delText xml:space="preserve"> phát ban</w:delText>
              </w:r>
            </w:del>
            <w:r w:rsidR="004A07B1" w:rsidRPr="00F517BB">
              <w:rPr>
                <w:lang w:val="vi-VN"/>
              </w:rPr>
              <w:t>, cảm thấy ngứa hoặc bị sưng trên tay các bàn tay, chân hoặc mặt</w:t>
            </w:r>
            <w:del w:id="2" w:author="YE" w:date="2016-11-07T10:22:00Z">
              <w:r w:rsidR="004A07B1" w:rsidRPr="00F517BB" w:rsidDel="00CC4E80">
                <w:rPr>
                  <w:lang w:val="vi-VN"/>
                </w:rPr>
                <w:delText xml:space="preserve">. </w:delText>
              </w:r>
              <w:r w:rsidR="004A07B1" w:rsidRPr="00F517BB" w:rsidDel="00CC4E80">
                <w:rPr>
                  <w:color w:val="FF0000"/>
                  <w:lang w:val="vi-VN"/>
                </w:rPr>
                <w:delText>Hơi thở</w:delText>
              </w:r>
              <w:r w:rsidR="004A07B1" w:rsidRPr="00F517BB" w:rsidDel="00CC4E80">
                <w:rPr>
                  <w:lang w:val="vi-VN"/>
                </w:rPr>
                <w:delText xml:space="preserve"> có thể bị chậm xuốn</w:delText>
              </w:r>
            </w:del>
          </w:p>
          <w:p w:rsidR="004D7DDE" w:rsidRPr="00F517BB" w:rsidRDefault="004D7DDE" w:rsidP="00F517BB">
            <w:pPr>
              <w:rPr>
                <w:color w:val="FF0000"/>
              </w:rPr>
            </w:pPr>
            <w:r w:rsidRPr="00F517BB">
              <w:rPr>
                <w:color w:val="FF0000"/>
              </w:rPr>
              <w:t>( phát ban không được xác định theo khu, vùng, develop a rash được hiểu là “vùng phát ban bị lan ra” ; ý thứ 2 là giảm</w:t>
            </w:r>
            <w:r w:rsidR="00F517BB" w:rsidRPr="00F517BB">
              <w:rPr>
                <w:color w:val="FF0000"/>
              </w:rPr>
              <w:t xml:space="preserve"> tần suất</w:t>
            </w:r>
            <w:r w:rsidRPr="00F517BB">
              <w:rPr>
                <w:color w:val="FF0000"/>
              </w:rPr>
              <w:t xml:space="preserve"> nhịp thở )</w:t>
            </w:r>
          </w:p>
          <w:p w:rsidR="004A07B1" w:rsidRPr="00F517BB" w:rsidRDefault="004A07B1" w:rsidP="004A07B1">
            <w:pPr>
              <w:rPr>
                <w:color w:val="FF0000"/>
                <w:lang w:val="vi-VN"/>
              </w:rPr>
            </w:pPr>
          </w:p>
          <w:p w:rsidR="004A07B1" w:rsidRPr="005E41F1" w:rsidRDefault="004A07B1" w:rsidP="004A07B1">
            <w:pPr>
              <w:rPr>
                <w:lang w:val="vi-VN"/>
              </w:rPr>
            </w:pPr>
          </w:p>
          <w:p w:rsidR="004A07B1" w:rsidRPr="005E41F1" w:rsidRDefault="004A07B1" w:rsidP="004A07B1">
            <w:pPr>
              <w:rPr>
                <w:lang w:val="vi-VN"/>
              </w:rPr>
            </w:pPr>
            <w:r w:rsidRPr="005E41F1">
              <w:rPr>
                <w:lang w:val="vi-VN"/>
              </w:rPr>
              <w:t>2) Khi bạn thấy các triệu chứng này, hãy gọi cho 115</w:t>
            </w:r>
          </w:p>
          <w:p w:rsidR="004A07B1" w:rsidRPr="005E41F1" w:rsidRDefault="004A07B1" w:rsidP="004A07B1">
            <w:pPr>
              <w:rPr>
                <w:lang w:val="vi-VN"/>
              </w:rPr>
            </w:pPr>
          </w:p>
          <w:p w:rsidR="008C1A83" w:rsidRPr="004D7DDE" w:rsidRDefault="004A07B1" w:rsidP="004A07B1">
            <w:r w:rsidRPr="005E41F1">
              <w:rPr>
                <w:lang w:val="vi-VN"/>
              </w:rPr>
              <w:t>3) Nếu một người biế</w:t>
            </w:r>
            <w:r w:rsidR="008C1A83" w:rsidRPr="005E41F1">
              <w:rPr>
                <w:lang w:val="vi-VN"/>
              </w:rPr>
              <w:t>t nguyên nhân rõ rà</w:t>
            </w:r>
            <w:r w:rsidRPr="005E41F1">
              <w:rPr>
                <w:lang w:val="vi-VN"/>
              </w:rPr>
              <w:t xml:space="preserve">ng của dị ứng, và </w:t>
            </w:r>
            <w:r w:rsidRPr="004D7DDE">
              <w:rPr>
                <w:color w:val="FF0000"/>
                <w:lang w:val="vi-VN"/>
              </w:rPr>
              <w:t xml:space="preserve">có </w:t>
            </w:r>
            <w:r w:rsidR="008C1A83" w:rsidRPr="004D7DDE">
              <w:rPr>
                <w:color w:val="FF0000"/>
                <w:lang w:val="vi-VN"/>
              </w:rPr>
              <w:t>một thiết bị tiêm tự động</w:t>
            </w:r>
            <w:r w:rsidRPr="004D7DDE">
              <w:rPr>
                <w:color w:val="FF0000"/>
                <w:lang w:val="vi-VN"/>
              </w:rPr>
              <w:t>/Epi-pen</w:t>
            </w:r>
            <w:r w:rsidRPr="005E41F1">
              <w:rPr>
                <w:lang w:val="vi-VN"/>
              </w:rPr>
              <w:t xml:space="preserve"> bạn có thể giúp họ sử dụng chúng. </w:t>
            </w:r>
            <w:r w:rsidR="008C1A83" w:rsidRPr="005E41F1">
              <w:rPr>
                <w:lang w:val="vi-VN"/>
              </w:rPr>
              <w:t>Trấn an người bệnh trong khi chờ xe cấp cứu</w:t>
            </w:r>
            <w:r w:rsidR="008C1A83" w:rsidRPr="00F517BB">
              <w:rPr>
                <w:color w:val="FF0000"/>
                <w:lang w:val="vi-VN"/>
              </w:rPr>
              <w:t>.</w:t>
            </w:r>
            <w:r w:rsidR="004D7DDE" w:rsidRPr="00F517BB">
              <w:rPr>
                <w:color w:val="FF0000"/>
              </w:rPr>
              <w:t xml:space="preserve"> ( cứ dùng luôn từ Epi-pen thôi ạ, Epi-pen là mũi tiêm qua da của người bị dị ứng mãn tính, khi người bệnh dị ứng này bị sốc không tự chủ dùng bơm tiêm được thì mới cần hỗ trợ )</w:t>
            </w:r>
          </w:p>
        </w:tc>
      </w:tr>
    </w:tbl>
    <w:p w:rsidR="004A07B1" w:rsidRPr="005E41F1" w:rsidRDefault="004A07B1" w:rsidP="004A07B1">
      <w:pPr>
        <w:rPr>
          <w:color w:val="FF0000"/>
          <w:lang w:val="vi-VN"/>
        </w:rPr>
      </w:pPr>
    </w:p>
    <w:p w:rsidR="002B16F5" w:rsidRPr="005E41F1" w:rsidRDefault="002B16F5" w:rsidP="004A07B1">
      <w:pPr>
        <w:pStyle w:val="Heading1"/>
        <w:rPr>
          <w:color w:val="FF0000"/>
          <w:lang w:val="vi-VN"/>
        </w:rPr>
      </w:pPr>
      <w:r w:rsidRPr="005E41F1">
        <w:rPr>
          <w:lang w:val="vi-VN"/>
        </w:rPr>
        <w:t>Asthma attack</w:t>
      </w:r>
      <w:r w:rsidR="00397A6B" w:rsidRPr="005E41F1">
        <w:rPr>
          <w:lang w:val="vi-VN"/>
        </w:rPr>
        <w:t xml:space="preserve"> (</w:t>
      </w:r>
      <w:r w:rsidR="004A07B1" w:rsidRPr="005E41F1">
        <w:rPr>
          <w:lang w:val="vi-VN"/>
        </w:rPr>
        <w:t>H</w:t>
      </w:r>
      <w:r w:rsidR="00397A6B" w:rsidRPr="005E41F1">
        <w:rPr>
          <w:lang w:val="vi-VN"/>
        </w:rPr>
        <w:t>en suyễn)</w:t>
      </w:r>
    </w:p>
    <w:p w:rsidR="004A07B1" w:rsidRPr="005E41F1" w:rsidRDefault="004A07B1" w:rsidP="004A07B1">
      <w:pPr>
        <w:rPr>
          <w:lang w:val="vi-VN"/>
        </w:rPr>
      </w:pPr>
    </w:p>
    <w:tbl>
      <w:tblPr>
        <w:tblStyle w:val="TableGrid"/>
        <w:tblW w:w="0" w:type="auto"/>
        <w:tblLook w:val="04A0"/>
      </w:tblPr>
      <w:tblGrid>
        <w:gridCol w:w="4675"/>
        <w:gridCol w:w="4675"/>
      </w:tblGrid>
      <w:tr w:rsidR="004A07B1" w:rsidRPr="005E41F1" w:rsidTr="004A07B1">
        <w:tc>
          <w:tcPr>
            <w:tcW w:w="4675" w:type="dxa"/>
          </w:tcPr>
          <w:p w:rsidR="004A07B1" w:rsidRPr="005E41F1" w:rsidRDefault="004A07B1" w:rsidP="004A07B1">
            <w:pPr>
              <w:rPr>
                <w:lang w:val="vi-VN"/>
              </w:rPr>
            </w:pPr>
            <w:r w:rsidRPr="005E41F1">
              <w:rPr>
                <w:lang w:val="vi-VN"/>
              </w:rPr>
              <w:t>1) Help the person sit in a comfortable</w:t>
            </w:r>
          </w:p>
          <w:p w:rsidR="004A07B1" w:rsidRPr="005E41F1" w:rsidRDefault="004A07B1" w:rsidP="004A07B1">
            <w:pPr>
              <w:rPr>
                <w:lang w:val="vi-VN"/>
              </w:rPr>
            </w:pPr>
            <w:r w:rsidRPr="005E41F1">
              <w:rPr>
                <w:lang w:val="vi-VN"/>
              </w:rPr>
              <w:t>position and take their medication.</w:t>
            </w:r>
          </w:p>
          <w:p w:rsidR="004A07B1" w:rsidRPr="005E41F1" w:rsidRDefault="004A07B1" w:rsidP="004A07B1">
            <w:pPr>
              <w:rPr>
                <w:lang w:val="vi-VN"/>
              </w:rPr>
            </w:pPr>
          </w:p>
          <w:p w:rsidR="004A07B1" w:rsidRPr="005E41F1" w:rsidRDefault="004A07B1" w:rsidP="004A07B1">
            <w:pPr>
              <w:rPr>
                <w:lang w:val="vi-VN"/>
              </w:rPr>
            </w:pPr>
            <w:r w:rsidRPr="005E41F1">
              <w:rPr>
                <w:lang w:val="vi-VN"/>
              </w:rPr>
              <w:t>2) Reassure the person.</w:t>
            </w:r>
          </w:p>
          <w:p w:rsidR="004A07B1" w:rsidRPr="005E41F1" w:rsidRDefault="004A07B1" w:rsidP="004A07B1">
            <w:pPr>
              <w:rPr>
                <w:lang w:val="vi-VN"/>
              </w:rPr>
            </w:pPr>
          </w:p>
          <w:p w:rsidR="004A07B1" w:rsidRPr="005E41F1" w:rsidRDefault="004A07B1" w:rsidP="004A07B1">
            <w:pPr>
              <w:rPr>
                <w:lang w:val="vi-VN"/>
              </w:rPr>
            </w:pPr>
            <w:r w:rsidRPr="005E41F1">
              <w:rPr>
                <w:lang w:val="vi-VN"/>
              </w:rPr>
              <w:t>3) If the attack becomes severe, they</w:t>
            </w:r>
          </w:p>
          <w:p w:rsidR="004A07B1" w:rsidRPr="005E41F1" w:rsidRDefault="004A07B1" w:rsidP="004A07B1">
            <w:pPr>
              <w:rPr>
                <w:lang w:val="vi-VN"/>
              </w:rPr>
            </w:pPr>
            <w:r w:rsidRPr="005E41F1">
              <w:rPr>
                <w:lang w:val="vi-VN"/>
              </w:rPr>
              <w:t>don't have their medication or they</w:t>
            </w:r>
          </w:p>
          <w:p w:rsidR="004A07B1" w:rsidRPr="005E41F1" w:rsidRDefault="004A07B1" w:rsidP="004A07B1">
            <w:pPr>
              <w:rPr>
                <w:lang w:val="vi-VN"/>
              </w:rPr>
            </w:pPr>
            <w:r w:rsidRPr="005E41F1">
              <w:rPr>
                <w:lang w:val="vi-VN"/>
              </w:rPr>
              <w:t>don't improve with medication, call 911</w:t>
            </w:r>
          </w:p>
          <w:p w:rsidR="004A07B1" w:rsidRPr="005E41F1" w:rsidRDefault="004A07B1" w:rsidP="004A07B1">
            <w:pPr>
              <w:rPr>
                <w:lang w:val="vi-VN"/>
              </w:rPr>
            </w:pPr>
            <w:r w:rsidRPr="005E41F1">
              <w:rPr>
                <w:lang w:val="vi-VN"/>
              </w:rPr>
              <w:t>or get someone else to do it.</w:t>
            </w:r>
          </w:p>
          <w:p w:rsidR="004A07B1" w:rsidRPr="005E41F1" w:rsidRDefault="004A07B1" w:rsidP="004A07B1">
            <w:pPr>
              <w:rPr>
                <w:lang w:val="vi-VN"/>
              </w:rPr>
            </w:pPr>
          </w:p>
        </w:tc>
        <w:tc>
          <w:tcPr>
            <w:tcW w:w="4675" w:type="dxa"/>
          </w:tcPr>
          <w:p w:rsidR="004A07B1" w:rsidRPr="00F517BB" w:rsidRDefault="004A07B1" w:rsidP="004A07B1">
            <w:pPr>
              <w:rPr>
                <w:color w:val="FF0000"/>
              </w:rPr>
            </w:pPr>
            <w:r w:rsidRPr="005E41F1">
              <w:rPr>
                <w:lang w:val="vi-VN"/>
              </w:rPr>
              <w:t xml:space="preserve">1) Giúp người bị bệnh ngồi ở một vị trí thoải mái và </w:t>
            </w:r>
            <w:del w:id="3" w:author="YE" w:date="2016-11-07T10:22:00Z">
              <w:r w:rsidRPr="00F517BB" w:rsidDel="00CC4E80">
                <w:rPr>
                  <w:color w:val="FF0000"/>
                  <w:lang w:val="vi-VN"/>
                </w:rPr>
                <w:delText>giúp họ lấy thuốc</w:delText>
              </w:r>
              <w:r w:rsidR="00F517BB" w:rsidDel="00CC4E80">
                <w:rPr>
                  <w:color w:val="FF0000"/>
                </w:rPr>
                <w:delText xml:space="preserve"> </w:delText>
              </w:r>
            </w:del>
            <w:r w:rsidR="00F517BB">
              <w:rPr>
                <w:color w:val="FF0000"/>
              </w:rPr>
              <w:t>(bản thân Take sb’smedicine có nghĩa là uống thuốc/ sử dụng thuốc rồi ạ, vì thuốc hen suyễn có thể là dạng xịt/ lỏng/viên nên trong trường hợp này dịch là sử dụng thuốc)</w:t>
            </w:r>
          </w:p>
          <w:p w:rsidR="004A07B1" w:rsidRPr="005E41F1" w:rsidRDefault="004A07B1" w:rsidP="004A07B1">
            <w:pPr>
              <w:rPr>
                <w:lang w:val="vi-VN"/>
              </w:rPr>
            </w:pPr>
          </w:p>
          <w:p w:rsidR="004A07B1" w:rsidRPr="005E41F1" w:rsidRDefault="004A07B1" w:rsidP="004A07B1">
            <w:pPr>
              <w:rPr>
                <w:lang w:val="vi-VN"/>
              </w:rPr>
            </w:pPr>
            <w:r w:rsidRPr="005E41F1">
              <w:rPr>
                <w:lang w:val="vi-VN"/>
              </w:rPr>
              <w:t>2) Trấn an người bệnh</w:t>
            </w:r>
          </w:p>
          <w:p w:rsidR="004A07B1" w:rsidRPr="005E41F1" w:rsidRDefault="004A07B1" w:rsidP="004A07B1">
            <w:pPr>
              <w:rPr>
                <w:lang w:val="vi-VN"/>
              </w:rPr>
            </w:pPr>
          </w:p>
          <w:p w:rsidR="004A07B1" w:rsidRPr="005E41F1" w:rsidRDefault="004A07B1" w:rsidP="004A07B1">
            <w:pPr>
              <w:rPr>
                <w:lang w:val="vi-VN"/>
              </w:rPr>
            </w:pPr>
            <w:r w:rsidRPr="005E41F1">
              <w:rPr>
                <w:lang w:val="vi-VN"/>
              </w:rPr>
              <w:t>3) Nếu tình trạng trở nên trầm trọng, không có thuốc hoặc nếu có thuốc nhưng tình trạng vẫn không được cải thiện, hãy gọi 911 hoặc nhờ ai đó gọi hộ</w:t>
            </w:r>
          </w:p>
        </w:tc>
      </w:tr>
    </w:tbl>
    <w:p w:rsidR="004A07B1" w:rsidRPr="005E41F1" w:rsidRDefault="004A07B1" w:rsidP="002B16F5">
      <w:pPr>
        <w:rPr>
          <w:lang w:val="vi-VN"/>
        </w:rPr>
      </w:pPr>
    </w:p>
    <w:p w:rsidR="004A07B1" w:rsidRPr="005E41F1" w:rsidRDefault="004A07B1" w:rsidP="004A07B1">
      <w:pPr>
        <w:rPr>
          <w:lang w:val="vi-VN"/>
        </w:rPr>
      </w:pPr>
      <w:r w:rsidRPr="005E41F1">
        <w:rPr>
          <w:lang w:val="vi-VN"/>
        </w:rPr>
        <w:br w:type="page"/>
      </w:r>
    </w:p>
    <w:p w:rsidR="002B16F5" w:rsidRPr="005E41F1" w:rsidRDefault="002B16F5" w:rsidP="004A07B1">
      <w:pPr>
        <w:pStyle w:val="Heading1"/>
        <w:rPr>
          <w:color w:val="FF0000"/>
          <w:lang w:val="vi-VN"/>
        </w:rPr>
      </w:pPr>
      <w:r w:rsidRPr="005E41F1">
        <w:rPr>
          <w:lang w:val="vi-VN"/>
        </w:rPr>
        <w:lastRenderedPageBreak/>
        <w:t>Bleeding</w:t>
      </w:r>
      <w:r w:rsidR="0046427B" w:rsidRPr="005E41F1">
        <w:rPr>
          <w:lang w:val="vi-VN"/>
        </w:rPr>
        <w:t xml:space="preserve"> (</w:t>
      </w:r>
      <w:r w:rsidR="00397A6B" w:rsidRPr="005E41F1">
        <w:rPr>
          <w:lang w:val="vi-VN"/>
        </w:rPr>
        <w:t>Chảy máu)</w:t>
      </w:r>
    </w:p>
    <w:p w:rsidR="004A07B1" w:rsidRPr="005E41F1" w:rsidRDefault="004A07B1" w:rsidP="004A07B1">
      <w:pPr>
        <w:rPr>
          <w:lang w:val="vi-VN"/>
        </w:rPr>
      </w:pPr>
    </w:p>
    <w:tbl>
      <w:tblPr>
        <w:tblStyle w:val="TableGrid"/>
        <w:tblW w:w="0" w:type="auto"/>
        <w:tblLook w:val="04A0"/>
      </w:tblPr>
      <w:tblGrid>
        <w:gridCol w:w="4675"/>
        <w:gridCol w:w="4675"/>
      </w:tblGrid>
      <w:tr w:rsidR="004A07B1" w:rsidRPr="005E41F1" w:rsidTr="004A07B1">
        <w:tc>
          <w:tcPr>
            <w:tcW w:w="4675" w:type="dxa"/>
          </w:tcPr>
          <w:p w:rsidR="004A07B1" w:rsidRPr="005E41F1" w:rsidRDefault="004A07B1" w:rsidP="004A07B1">
            <w:pPr>
              <w:rPr>
                <w:lang w:val="vi-VN"/>
              </w:rPr>
            </w:pPr>
            <w:r w:rsidRPr="005E41F1">
              <w:rPr>
                <w:lang w:val="vi-VN"/>
              </w:rPr>
              <w:t>1) Put pressure on the wound with</w:t>
            </w:r>
          </w:p>
          <w:p w:rsidR="004A07B1" w:rsidRPr="005E41F1" w:rsidRDefault="004A07B1" w:rsidP="004A07B1">
            <w:pPr>
              <w:rPr>
                <w:lang w:val="vi-VN"/>
              </w:rPr>
            </w:pPr>
            <w:r w:rsidRPr="005E41F1">
              <w:rPr>
                <w:lang w:val="vi-VN"/>
              </w:rPr>
              <w:t>whatever is available to stop or slow</w:t>
            </w:r>
          </w:p>
          <w:p w:rsidR="004A07B1" w:rsidRPr="005E41F1" w:rsidRDefault="004A07B1" w:rsidP="004A07B1">
            <w:pPr>
              <w:rPr>
                <w:lang w:val="vi-VN"/>
              </w:rPr>
            </w:pPr>
            <w:r w:rsidRPr="005E41F1">
              <w:rPr>
                <w:lang w:val="vi-VN"/>
              </w:rPr>
              <w:t>down the flow of blood.</w:t>
            </w:r>
          </w:p>
          <w:p w:rsidR="004A07B1" w:rsidRPr="005E41F1" w:rsidRDefault="004A07B1" w:rsidP="004A07B1">
            <w:pPr>
              <w:rPr>
                <w:lang w:val="vi-VN"/>
              </w:rPr>
            </w:pPr>
          </w:p>
          <w:p w:rsidR="004A07B1" w:rsidRPr="005E41F1" w:rsidRDefault="004A07B1" w:rsidP="004A07B1">
            <w:pPr>
              <w:rPr>
                <w:lang w:val="vi-VN"/>
              </w:rPr>
            </w:pPr>
            <w:r w:rsidRPr="005E41F1">
              <w:rPr>
                <w:lang w:val="vi-VN"/>
              </w:rPr>
              <w:t>2) If the bleeding is severe, call 911 as</w:t>
            </w:r>
          </w:p>
          <w:p w:rsidR="004A07B1" w:rsidRPr="005E41F1" w:rsidRDefault="004A07B1" w:rsidP="004A07B1">
            <w:pPr>
              <w:rPr>
                <w:lang w:val="vi-VN"/>
              </w:rPr>
            </w:pPr>
            <w:r w:rsidRPr="005E41F1">
              <w:rPr>
                <w:lang w:val="vi-VN"/>
              </w:rPr>
              <w:t>soon as possible, or get someone else</w:t>
            </w:r>
          </w:p>
          <w:p w:rsidR="004A07B1" w:rsidRPr="005E41F1" w:rsidRDefault="004A07B1" w:rsidP="004A07B1">
            <w:pPr>
              <w:rPr>
                <w:lang w:val="vi-VN"/>
              </w:rPr>
            </w:pPr>
            <w:r w:rsidRPr="005E41F1">
              <w:rPr>
                <w:lang w:val="vi-VN"/>
              </w:rPr>
              <w:t>to do it</w:t>
            </w:r>
          </w:p>
          <w:p w:rsidR="004A07B1" w:rsidRPr="005E41F1" w:rsidRDefault="004A07B1" w:rsidP="004A07B1">
            <w:pPr>
              <w:rPr>
                <w:lang w:val="vi-VN"/>
              </w:rPr>
            </w:pPr>
          </w:p>
          <w:p w:rsidR="004A07B1" w:rsidRPr="005E41F1" w:rsidRDefault="004A07B1" w:rsidP="004A07B1">
            <w:pPr>
              <w:rPr>
                <w:lang w:val="vi-VN"/>
              </w:rPr>
            </w:pPr>
            <w:r w:rsidRPr="005E41F1">
              <w:rPr>
                <w:lang w:val="vi-VN"/>
              </w:rPr>
              <w:t>3)  Keep pressure on the wound until help arrives</w:t>
            </w:r>
          </w:p>
          <w:p w:rsidR="004A07B1" w:rsidRPr="005E41F1" w:rsidRDefault="004A07B1" w:rsidP="004A07B1">
            <w:pPr>
              <w:rPr>
                <w:lang w:val="vi-VN"/>
              </w:rPr>
            </w:pPr>
          </w:p>
          <w:p w:rsidR="004A07B1" w:rsidRPr="005E41F1" w:rsidRDefault="004A07B1" w:rsidP="004A07B1">
            <w:pPr>
              <w:rPr>
                <w:lang w:val="vi-VN"/>
              </w:rPr>
            </w:pPr>
          </w:p>
        </w:tc>
        <w:tc>
          <w:tcPr>
            <w:tcW w:w="4675" w:type="dxa"/>
          </w:tcPr>
          <w:p w:rsidR="004A07B1" w:rsidRPr="005E41F1" w:rsidRDefault="004A07B1" w:rsidP="004A07B1">
            <w:pPr>
              <w:rPr>
                <w:lang w:val="vi-VN"/>
              </w:rPr>
            </w:pPr>
            <w:r w:rsidRPr="005E41F1">
              <w:rPr>
                <w:lang w:val="vi-VN"/>
              </w:rPr>
              <w:t xml:space="preserve">1) </w:t>
            </w:r>
            <w:del w:id="4" w:author="YE" w:date="2016-11-07T10:22:00Z">
              <w:r w:rsidRPr="005E41F1" w:rsidDel="00CC4E80">
                <w:rPr>
                  <w:lang w:val="vi-VN"/>
                </w:rPr>
                <w:delText xml:space="preserve">Gây </w:delText>
              </w:r>
              <w:r w:rsidRPr="005E41F1" w:rsidDel="00CC4E80">
                <w:rPr>
                  <w:color w:val="FF0000"/>
                  <w:lang w:val="vi-VN"/>
                </w:rPr>
                <w:delText xml:space="preserve">áp lực </w:delText>
              </w:r>
            </w:del>
            <w:r w:rsidRPr="005E41F1">
              <w:rPr>
                <w:lang w:val="vi-VN"/>
              </w:rPr>
              <w:t>lên vết thương bằng bất cứ cái gì có thể để ngăn máu chảy nhiều</w:t>
            </w:r>
          </w:p>
          <w:p w:rsidR="004A07B1" w:rsidRPr="00F517BB" w:rsidRDefault="00F517BB" w:rsidP="004A07B1">
            <w:pPr>
              <w:rPr>
                <w:color w:val="FF0000"/>
              </w:rPr>
            </w:pPr>
            <w:r w:rsidRPr="00F517BB">
              <w:rPr>
                <w:color w:val="FF0000"/>
              </w:rPr>
              <w:t>(giữ chặt vết thương )</w:t>
            </w:r>
          </w:p>
          <w:p w:rsidR="004A07B1" w:rsidRPr="005E41F1" w:rsidRDefault="004A07B1" w:rsidP="004A07B1">
            <w:pPr>
              <w:rPr>
                <w:lang w:val="vi-VN"/>
              </w:rPr>
            </w:pPr>
          </w:p>
          <w:p w:rsidR="004A07B1" w:rsidRPr="005E41F1" w:rsidRDefault="004A07B1" w:rsidP="004A07B1">
            <w:pPr>
              <w:rPr>
                <w:lang w:val="vi-VN"/>
              </w:rPr>
            </w:pPr>
            <w:r w:rsidRPr="005E41F1">
              <w:rPr>
                <w:lang w:val="vi-VN"/>
              </w:rPr>
              <w:t>2) Nếu tình trạng chảy máu trở nên trầm trọng, hãy gọi 911 càng nhanh càng tốt , hoặc nhờ ai đó gọi giúp.</w:t>
            </w:r>
          </w:p>
          <w:p w:rsidR="004A07B1" w:rsidRPr="005E41F1" w:rsidRDefault="004A07B1" w:rsidP="004A07B1">
            <w:pPr>
              <w:rPr>
                <w:lang w:val="vi-VN"/>
              </w:rPr>
            </w:pPr>
          </w:p>
          <w:p w:rsidR="004A07B1" w:rsidRPr="00F517BB" w:rsidRDefault="004A07B1" w:rsidP="00CC4E80">
            <w:r w:rsidRPr="005E41F1">
              <w:rPr>
                <w:lang w:val="vi-VN"/>
              </w:rPr>
              <w:t xml:space="preserve">3) </w:t>
            </w:r>
            <w:del w:id="5" w:author="YE" w:date="2016-11-07T10:21:00Z">
              <w:r w:rsidRPr="0021501E" w:rsidDel="00CC4E80">
                <w:rPr>
                  <w:color w:val="FF0000"/>
                  <w:lang w:val="vi-VN"/>
                </w:rPr>
                <w:delText>Giữ áp lực lên miệng vết thương</w:delText>
              </w:r>
              <w:r w:rsidRPr="005E41F1" w:rsidDel="00CC4E80">
                <w:rPr>
                  <w:lang w:val="vi-VN"/>
                </w:rPr>
                <w:delText xml:space="preserve"> </w:delText>
              </w:r>
            </w:del>
            <w:r w:rsidRPr="005E41F1">
              <w:rPr>
                <w:lang w:val="vi-VN"/>
              </w:rPr>
              <w:t>trong lúc chờ xe tới.</w:t>
            </w:r>
            <w:r w:rsidR="00F517BB">
              <w:t xml:space="preserve"> </w:t>
            </w:r>
            <w:r w:rsidR="00F517BB" w:rsidRPr="0021501E">
              <w:rPr>
                <w:color w:val="FF0000"/>
              </w:rPr>
              <w:t>(giữ chặt vết thương)</w:t>
            </w:r>
          </w:p>
        </w:tc>
      </w:tr>
    </w:tbl>
    <w:p w:rsidR="00397A6B" w:rsidRPr="005E41F1" w:rsidRDefault="00397A6B" w:rsidP="002B16F5">
      <w:pPr>
        <w:rPr>
          <w:lang w:val="vi-VN"/>
        </w:rPr>
      </w:pPr>
    </w:p>
    <w:p w:rsidR="00397A6B" w:rsidRPr="005E41F1" w:rsidRDefault="00397A6B" w:rsidP="002B16F5">
      <w:pPr>
        <w:rPr>
          <w:color w:val="FF0000"/>
          <w:lang w:val="vi-VN"/>
        </w:rPr>
      </w:pPr>
    </w:p>
    <w:p w:rsidR="002B16F5" w:rsidRPr="0021501E" w:rsidRDefault="002B16F5" w:rsidP="002B16F5">
      <w:pPr>
        <w:pStyle w:val="Heading1"/>
      </w:pPr>
      <w:r w:rsidRPr="005E41F1">
        <w:rPr>
          <w:lang w:val="vi-VN"/>
        </w:rPr>
        <w:t>Broken Bone</w:t>
      </w:r>
      <w:r w:rsidR="0046427B" w:rsidRPr="005E41F1">
        <w:rPr>
          <w:lang w:val="vi-VN"/>
        </w:rPr>
        <w:t xml:space="preserve"> (</w:t>
      </w:r>
      <w:r w:rsidR="00397A6B" w:rsidRPr="005E41F1">
        <w:rPr>
          <w:lang w:val="vi-VN"/>
        </w:rPr>
        <w:t>Gẫy xương)</w:t>
      </w:r>
      <w:r w:rsidR="0021501E" w:rsidRPr="0021501E">
        <w:rPr>
          <w:color w:val="FF0000"/>
        </w:rPr>
        <w:t>(Gãy xương)</w:t>
      </w:r>
    </w:p>
    <w:p w:rsidR="004A07B1" w:rsidRPr="005E41F1" w:rsidRDefault="004A07B1" w:rsidP="004A07B1">
      <w:pPr>
        <w:rPr>
          <w:lang w:val="vi-VN"/>
        </w:rPr>
      </w:pPr>
    </w:p>
    <w:tbl>
      <w:tblPr>
        <w:tblStyle w:val="TableGrid"/>
        <w:tblW w:w="0" w:type="auto"/>
        <w:tblLook w:val="04A0"/>
      </w:tblPr>
      <w:tblGrid>
        <w:gridCol w:w="4675"/>
        <w:gridCol w:w="4675"/>
      </w:tblGrid>
      <w:tr w:rsidR="004A07B1" w:rsidRPr="005E41F1" w:rsidTr="004A07B1">
        <w:tc>
          <w:tcPr>
            <w:tcW w:w="4675" w:type="dxa"/>
          </w:tcPr>
          <w:p w:rsidR="004A07B1" w:rsidRPr="005E41F1" w:rsidRDefault="004A07B1" w:rsidP="004A07B1">
            <w:pPr>
              <w:rPr>
                <w:lang w:val="vi-VN"/>
              </w:rPr>
            </w:pPr>
            <w:r w:rsidRPr="005E41F1">
              <w:rPr>
                <w:lang w:val="vi-VN"/>
              </w:rPr>
              <w:t>1) Encourage the person to support the</w:t>
            </w:r>
          </w:p>
          <w:p w:rsidR="004A07B1" w:rsidRPr="005E41F1" w:rsidRDefault="004A07B1" w:rsidP="004A07B1">
            <w:pPr>
              <w:rPr>
                <w:lang w:val="vi-VN"/>
              </w:rPr>
            </w:pPr>
            <w:r w:rsidRPr="005E41F1">
              <w:rPr>
                <w:lang w:val="vi-VN"/>
              </w:rPr>
              <w:t>injury with their hand, or use a cushion</w:t>
            </w:r>
          </w:p>
          <w:p w:rsidR="004A07B1" w:rsidRPr="005E41F1" w:rsidRDefault="004A07B1" w:rsidP="004A07B1">
            <w:pPr>
              <w:rPr>
                <w:lang w:val="vi-VN"/>
              </w:rPr>
            </w:pPr>
            <w:r w:rsidRPr="005E41F1">
              <w:rPr>
                <w:lang w:val="vi-VN"/>
              </w:rPr>
              <w:t>or items of clothing to prevent</w:t>
            </w:r>
          </w:p>
          <w:p w:rsidR="004A07B1" w:rsidRPr="005E41F1" w:rsidRDefault="004A07B1" w:rsidP="004A07B1">
            <w:pPr>
              <w:rPr>
                <w:lang w:val="vi-VN"/>
              </w:rPr>
            </w:pPr>
            <w:r w:rsidRPr="005E41F1">
              <w:rPr>
                <w:lang w:val="vi-VN"/>
              </w:rPr>
              <w:t>unnecessary movement.</w:t>
            </w:r>
          </w:p>
          <w:p w:rsidR="009C0C62" w:rsidRPr="005E41F1" w:rsidRDefault="009C0C62" w:rsidP="004A07B1">
            <w:pPr>
              <w:rPr>
                <w:lang w:val="vi-VN"/>
              </w:rPr>
            </w:pPr>
          </w:p>
          <w:p w:rsidR="009C0C62" w:rsidRPr="005E41F1" w:rsidRDefault="009C0C62" w:rsidP="009C0C62">
            <w:pPr>
              <w:rPr>
                <w:lang w:val="vi-VN"/>
              </w:rPr>
            </w:pPr>
            <w:r w:rsidRPr="005E41F1">
              <w:rPr>
                <w:lang w:val="vi-VN"/>
              </w:rPr>
              <w:t>2) If the injured area is obviously</w:t>
            </w:r>
          </w:p>
          <w:p w:rsidR="009C0C62" w:rsidRPr="005E41F1" w:rsidRDefault="009C0C62" w:rsidP="009C0C62">
            <w:pPr>
              <w:rPr>
                <w:lang w:val="vi-VN"/>
              </w:rPr>
            </w:pPr>
            <w:r w:rsidRPr="005E41F1">
              <w:rPr>
                <w:lang w:val="vi-VN"/>
              </w:rPr>
              <w:t xml:space="preserve">deformed, </w:t>
            </w:r>
            <w:r w:rsidRPr="00CC4E80">
              <w:rPr>
                <w:color w:val="002060"/>
                <w:lang w:val="vi-VN"/>
                <w:rPrChange w:id="6" w:author="YE" w:date="2016-11-07T10:27:00Z">
                  <w:rPr>
                    <w:lang w:val="vi-VN"/>
                  </w:rPr>
                </w:rPrChange>
              </w:rPr>
              <w:t>significantly painful</w:t>
            </w:r>
            <w:r w:rsidRPr="005E41F1">
              <w:rPr>
                <w:lang w:val="vi-VN"/>
              </w:rPr>
              <w:t xml:space="preserve"> or</w:t>
            </w:r>
          </w:p>
          <w:p w:rsidR="009C0C62" w:rsidRPr="005E41F1" w:rsidRDefault="009C0C62" w:rsidP="009C0C62">
            <w:pPr>
              <w:rPr>
                <w:lang w:val="vi-VN"/>
              </w:rPr>
            </w:pPr>
            <w:r w:rsidRPr="005E41F1">
              <w:rPr>
                <w:lang w:val="vi-VN"/>
              </w:rPr>
              <w:t>needed for transport, call 911 or get</w:t>
            </w:r>
          </w:p>
          <w:p w:rsidR="009C0C62" w:rsidRPr="005E41F1" w:rsidRDefault="009C0C62" w:rsidP="009C0C62">
            <w:pPr>
              <w:rPr>
                <w:lang w:val="vi-VN"/>
              </w:rPr>
            </w:pPr>
            <w:r w:rsidRPr="005E41F1">
              <w:rPr>
                <w:lang w:val="vi-VN"/>
              </w:rPr>
              <w:t>someone else to do it.</w:t>
            </w:r>
          </w:p>
          <w:p w:rsidR="009C0C62" w:rsidRPr="005E41F1" w:rsidRDefault="009C0C62" w:rsidP="009C0C62">
            <w:pPr>
              <w:rPr>
                <w:lang w:val="vi-VN"/>
              </w:rPr>
            </w:pPr>
          </w:p>
          <w:p w:rsidR="009C0C62" w:rsidRPr="005E41F1" w:rsidRDefault="009C0C62" w:rsidP="009C0C62">
            <w:pPr>
              <w:rPr>
                <w:lang w:val="vi-VN"/>
              </w:rPr>
            </w:pPr>
            <w:r w:rsidRPr="005E41F1">
              <w:rPr>
                <w:lang w:val="vi-VN"/>
              </w:rPr>
              <w:t>3) Make sure the injury is supported until help arrives.</w:t>
            </w:r>
          </w:p>
          <w:p w:rsidR="009C0C62" w:rsidRPr="005E41F1" w:rsidRDefault="009C0C62" w:rsidP="009C0C62">
            <w:pPr>
              <w:rPr>
                <w:lang w:val="vi-VN"/>
              </w:rPr>
            </w:pPr>
          </w:p>
        </w:tc>
        <w:tc>
          <w:tcPr>
            <w:tcW w:w="4675" w:type="dxa"/>
          </w:tcPr>
          <w:p w:rsidR="004A07B1" w:rsidRPr="00CA3DED" w:rsidRDefault="009C0C62" w:rsidP="004A07B1">
            <w:r w:rsidRPr="005E41F1">
              <w:rPr>
                <w:lang w:val="vi-VN"/>
              </w:rPr>
              <w:t>1</w:t>
            </w:r>
            <w:r w:rsidRPr="00CA3DED">
              <w:rPr>
                <w:color w:val="FF0000"/>
                <w:lang w:val="vi-VN"/>
              </w:rPr>
              <w:t xml:space="preserve">) Động viên họ giúp mình một tay để cố định vết gãy hoặc </w:t>
            </w:r>
            <w:del w:id="7" w:author="YE" w:date="2016-11-07T10:19:00Z">
              <w:r w:rsidRPr="00CA3DED" w:rsidDel="00CA3DED">
                <w:rPr>
                  <w:color w:val="FF0000"/>
                  <w:lang w:val="vi-VN"/>
                </w:rPr>
                <w:delText>sử dụng quần áo để ngăn chặn các cử động không cần thiết</w:delText>
              </w:r>
              <w:r w:rsidR="00CA3DED" w:rsidDel="00CA3DED">
                <w:rPr>
                  <w:color w:val="FF0000"/>
                </w:rPr>
                <w:delText xml:space="preserve"> </w:delText>
              </w:r>
            </w:del>
            <w:ins w:id="8" w:author="YE" w:date="2016-11-07T10:20:00Z">
              <w:r w:rsidR="00CA3DED">
                <w:rPr>
                  <w:color w:val="FF0000"/>
                </w:rPr>
                <w:t xml:space="preserve">( </w:t>
              </w:r>
            </w:ins>
            <w:ins w:id="9" w:author="YE" w:date="2016-11-07T10:23:00Z">
              <w:r w:rsidR="00CC4E80">
                <w:rPr>
                  <w:color w:val="FF0000"/>
                </w:rPr>
                <w:t>Động viên bệnh nhân hỗ trợ cùng, sử dụng</w:t>
              </w:r>
            </w:ins>
            <w:ins w:id="10" w:author="YE" w:date="2016-11-07T10:24:00Z">
              <w:r w:rsidR="00CC4E80">
                <w:rPr>
                  <w:color w:val="FF0000"/>
                </w:rPr>
                <w:t xml:space="preserve"> nệm hoặc </w:t>
              </w:r>
            </w:ins>
            <w:ins w:id="11" w:author="YE" w:date="2016-11-07T10:25:00Z">
              <w:r w:rsidR="00CC4E80">
                <w:rPr>
                  <w:color w:val="FF0000"/>
                </w:rPr>
                <w:t>phần mềm của quần áo để cố định vết gãy, tránh các cử động không cần thiết</w:t>
              </w:r>
            </w:ins>
            <w:ins w:id="12" w:author="YE" w:date="2016-11-07T10:26:00Z">
              <w:r w:rsidR="00CC4E80">
                <w:rPr>
                  <w:color w:val="FF0000"/>
                </w:rPr>
                <w:t>)</w:t>
              </w:r>
            </w:ins>
          </w:p>
          <w:p w:rsidR="009C0C62" w:rsidRPr="005E41F1" w:rsidRDefault="009C0C62" w:rsidP="004A07B1">
            <w:pPr>
              <w:rPr>
                <w:lang w:val="vi-VN"/>
              </w:rPr>
            </w:pPr>
          </w:p>
          <w:p w:rsidR="009C0C62" w:rsidRPr="005E41F1" w:rsidRDefault="009C0C62" w:rsidP="004A07B1">
            <w:pPr>
              <w:rPr>
                <w:lang w:val="vi-VN"/>
              </w:rPr>
            </w:pPr>
          </w:p>
          <w:p w:rsidR="009C0C62" w:rsidRPr="005E41F1" w:rsidRDefault="009C0C62" w:rsidP="004A07B1">
            <w:pPr>
              <w:rPr>
                <w:lang w:val="vi-VN"/>
              </w:rPr>
            </w:pPr>
            <w:r w:rsidRPr="005E41F1">
              <w:rPr>
                <w:lang w:val="vi-VN"/>
              </w:rPr>
              <w:t>2) Nếu vùng bị thương bị biến dạng mộ</w:t>
            </w:r>
            <w:r w:rsidR="008C1A83" w:rsidRPr="005E41F1">
              <w:rPr>
                <w:lang w:val="vi-VN"/>
              </w:rPr>
              <w:t>t cách rõ rà</w:t>
            </w:r>
            <w:r w:rsidRPr="005E41F1">
              <w:rPr>
                <w:lang w:val="vi-VN"/>
              </w:rPr>
              <w:t xml:space="preserve">ng, </w:t>
            </w:r>
            <w:ins w:id="13" w:author="YE" w:date="2016-11-07T10:27:00Z">
              <w:r w:rsidR="00CC4E80">
                <w:t>ngày một đau</w:t>
              </w:r>
            </w:ins>
            <w:del w:id="14" w:author="YE" w:date="2016-11-07T10:28:00Z">
              <w:r w:rsidRPr="005E41F1" w:rsidDel="00CC4E80">
                <w:rPr>
                  <w:lang w:val="vi-VN"/>
                </w:rPr>
                <w:delText>hoặc là vết thương có dấu hiệu cần di chuyển</w:delText>
              </w:r>
            </w:del>
            <w:ins w:id="15" w:author="YE" w:date="2016-11-07T10:28:00Z">
              <w:r w:rsidR="00CC4E80">
                <w:t xml:space="preserve"> hoặc cần phải chuyển tới bệnh viện</w:t>
              </w:r>
            </w:ins>
            <w:r w:rsidRPr="005E41F1">
              <w:rPr>
                <w:lang w:val="vi-VN"/>
              </w:rPr>
              <w:t>, gọi 911 hoặc nhờ người khác làm điều đó</w:t>
            </w:r>
          </w:p>
          <w:p w:rsidR="009C0C62" w:rsidRPr="005E41F1" w:rsidRDefault="009C0C62" w:rsidP="004A07B1">
            <w:pPr>
              <w:rPr>
                <w:lang w:val="vi-VN"/>
              </w:rPr>
            </w:pPr>
          </w:p>
          <w:p w:rsidR="009C0C62" w:rsidRPr="005E41F1" w:rsidRDefault="009C0C62" w:rsidP="004A07B1">
            <w:pPr>
              <w:rPr>
                <w:lang w:val="vi-VN"/>
              </w:rPr>
            </w:pPr>
          </w:p>
          <w:p w:rsidR="009C0C62" w:rsidRPr="005E41F1" w:rsidRDefault="009C0C62" w:rsidP="004A07B1">
            <w:pPr>
              <w:rPr>
                <w:lang w:val="vi-VN"/>
              </w:rPr>
            </w:pPr>
            <w:r w:rsidRPr="005E41F1">
              <w:rPr>
                <w:lang w:val="vi-VN"/>
              </w:rPr>
              <w:t>3) Chắc chắn rằng chấn thương luôn được cố định cho tới khi xe cấp cứu tới</w:t>
            </w:r>
          </w:p>
        </w:tc>
      </w:tr>
    </w:tbl>
    <w:p w:rsidR="004A07B1" w:rsidRPr="005E41F1" w:rsidRDefault="004A07B1" w:rsidP="004A07B1">
      <w:pPr>
        <w:rPr>
          <w:lang w:val="vi-VN"/>
        </w:rPr>
      </w:pPr>
    </w:p>
    <w:p w:rsidR="002B16F5" w:rsidRPr="005E41F1" w:rsidRDefault="009C0C62" w:rsidP="002B16F5">
      <w:pPr>
        <w:rPr>
          <w:lang w:val="vi-VN"/>
        </w:rPr>
      </w:pPr>
      <w:r w:rsidRPr="005E41F1">
        <w:rPr>
          <w:lang w:val="vi-VN"/>
        </w:rPr>
        <w:br w:type="page"/>
      </w:r>
    </w:p>
    <w:p w:rsidR="002B16F5" w:rsidRPr="005E41F1" w:rsidRDefault="002B16F5" w:rsidP="002B16F5">
      <w:pPr>
        <w:pStyle w:val="Heading1"/>
        <w:rPr>
          <w:lang w:val="vi-VN"/>
        </w:rPr>
      </w:pPr>
      <w:r w:rsidRPr="005E41F1">
        <w:rPr>
          <w:lang w:val="vi-VN"/>
        </w:rPr>
        <w:lastRenderedPageBreak/>
        <w:t>Burn</w:t>
      </w:r>
      <w:r w:rsidR="0046427B" w:rsidRPr="005E41F1">
        <w:rPr>
          <w:lang w:val="vi-VN"/>
        </w:rPr>
        <w:t xml:space="preserve"> (</w:t>
      </w:r>
      <w:r w:rsidR="00F17C00" w:rsidRPr="005E41F1">
        <w:rPr>
          <w:lang w:val="vi-VN"/>
        </w:rPr>
        <w:t>Bỏng)</w:t>
      </w:r>
    </w:p>
    <w:p w:rsidR="009C0C62" w:rsidRPr="005E41F1" w:rsidRDefault="009C0C62" w:rsidP="009C0C62">
      <w:pPr>
        <w:rPr>
          <w:lang w:val="vi-VN"/>
        </w:rPr>
      </w:pPr>
    </w:p>
    <w:tbl>
      <w:tblPr>
        <w:tblStyle w:val="TableGrid"/>
        <w:tblW w:w="0" w:type="auto"/>
        <w:tblLook w:val="04A0"/>
      </w:tblPr>
      <w:tblGrid>
        <w:gridCol w:w="4675"/>
        <w:gridCol w:w="4675"/>
      </w:tblGrid>
      <w:tr w:rsidR="009C0C62" w:rsidRPr="005E41F1" w:rsidTr="009C0C62">
        <w:tc>
          <w:tcPr>
            <w:tcW w:w="4675" w:type="dxa"/>
          </w:tcPr>
          <w:p w:rsidR="009C0C62" w:rsidRPr="005E41F1" w:rsidRDefault="009C0C62" w:rsidP="009C0C62">
            <w:pPr>
              <w:rPr>
                <w:lang w:val="vi-VN"/>
              </w:rPr>
            </w:pPr>
            <w:r w:rsidRPr="005E41F1">
              <w:rPr>
                <w:lang w:val="vi-VN"/>
              </w:rPr>
              <w:t xml:space="preserve">1) Cool the burn under cool </w:t>
            </w:r>
            <w:r w:rsidRPr="00CC4E80">
              <w:rPr>
                <w:color w:val="002060"/>
                <w:lang w:val="vi-VN"/>
                <w:rPrChange w:id="16" w:author="YE" w:date="2016-11-07T10:29:00Z">
                  <w:rPr>
                    <w:lang w:val="vi-VN"/>
                  </w:rPr>
                </w:rPrChange>
              </w:rPr>
              <w:t>running</w:t>
            </w:r>
            <w:r w:rsidRPr="005E41F1">
              <w:rPr>
                <w:lang w:val="vi-VN"/>
              </w:rPr>
              <w:t xml:space="preserve"> water</w:t>
            </w:r>
          </w:p>
          <w:p w:rsidR="009C0C62" w:rsidRPr="005E41F1" w:rsidRDefault="009C0C62" w:rsidP="009C0C62">
            <w:pPr>
              <w:rPr>
                <w:lang w:val="vi-VN"/>
              </w:rPr>
            </w:pPr>
            <w:r w:rsidRPr="005E41F1">
              <w:rPr>
                <w:lang w:val="vi-VN"/>
              </w:rPr>
              <w:t>for at least ten minutes.</w:t>
            </w:r>
          </w:p>
          <w:p w:rsidR="009C0C62" w:rsidRPr="005E41F1" w:rsidRDefault="009C0C62" w:rsidP="009C0C62">
            <w:pPr>
              <w:rPr>
                <w:lang w:val="vi-VN"/>
              </w:rPr>
            </w:pPr>
          </w:p>
          <w:p w:rsidR="009C0C62" w:rsidRPr="005E41F1" w:rsidRDefault="009C0C62" w:rsidP="009C0C62">
            <w:pPr>
              <w:rPr>
                <w:lang w:val="vi-VN"/>
              </w:rPr>
            </w:pPr>
            <w:r w:rsidRPr="005E41F1">
              <w:rPr>
                <w:lang w:val="vi-VN"/>
              </w:rPr>
              <w:t>2) If the burn requires further medical</w:t>
            </w:r>
          </w:p>
          <w:p w:rsidR="009C0C62" w:rsidRPr="005E41F1" w:rsidRDefault="009C0C62" w:rsidP="009C0C62">
            <w:pPr>
              <w:rPr>
                <w:lang w:val="vi-VN"/>
              </w:rPr>
            </w:pPr>
            <w:r w:rsidRPr="005E41F1">
              <w:rPr>
                <w:lang w:val="vi-VN"/>
              </w:rPr>
              <w:t>care, loosely cover the burn with</w:t>
            </w:r>
          </w:p>
          <w:p w:rsidR="009C0C62" w:rsidRPr="005E41F1" w:rsidRDefault="009C0C62" w:rsidP="009C0C62">
            <w:pPr>
              <w:rPr>
                <w:lang w:val="vi-VN"/>
              </w:rPr>
            </w:pPr>
            <w:r w:rsidRPr="005E41F1">
              <w:rPr>
                <w:lang w:val="vi-VN"/>
              </w:rPr>
              <w:t>plastic wrap or a clean plastic bag.</w:t>
            </w:r>
          </w:p>
          <w:p w:rsidR="009C0C62" w:rsidRPr="005E41F1" w:rsidRDefault="009C0C62" w:rsidP="009C0C62">
            <w:pPr>
              <w:rPr>
                <w:color w:val="FF0000"/>
                <w:lang w:val="vi-VN"/>
              </w:rPr>
            </w:pPr>
            <w:r w:rsidRPr="005E41F1">
              <w:rPr>
                <w:color w:val="FF0000"/>
                <w:lang w:val="vi-VN"/>
              </w:rPr>
              <w:t>Otherwise, it does not need plastic</w:t>
            </w:r>
          </w:p>
          <w:p w:rsidR="009C0C62" w:rsidRPr="005E41F1" w:rsidRDefault="009C0C62" w:rsidP="009C0C62">
            <w:pPr>
              <w:rPr>
                <w:color w:val="FF0000"/>
                <w:lang w:val="vi-VN"/>
              </w:rPr>
            </w:pPr>
            <w:r w:rsidRPr="005E41F1">
              <w:rPr>
                <w:color w:val="FF0000"/>
                <w:lang w:val="vi-VN"/>
              </w:rPr>
              <w:t>covering.</w:t>
            </w:r>
          </w:p>
          <w:p w:rsidR="009C0C62" w:rsidRPr="005E41F1" w:rsidRDefault="009C0C62" w:rsidP="009C0C62">
            <w:pPr>
              <w:rPr>
                <w:lang w:val="vi-VN"/>
              </w:rPr>
            </w:pPr>
          </w:p>
          <w:p w:rsidR="009C0C62" w:rsidRPr="005E41F1" w:rsidRDefault="009C0C62" w:rsidP="009C0C62">
            <w:pPr>
              <w:rPr>
                <w:lang w:val="vi-VN"/>
              </w:rPr>
            </w:pPr>
            <w:r w:rsidRPr="005E41F1">
              <w:rPr>
                <w:lang w:val="vi-VN"/>
              </w:rPr>
              <w:t>3) If necessary, call 911 or get someone</w:t>
            </w:r>
          </w:p>
          <w:p w:rsidR="009C0C62" w:rsidRPr="005E41F1" w:rsidRDefault="009C0C62" w:rsidP="009C0C62">
            <w:pPr>
              <w:rPr>
                <w:lang w:val="vi-VN"/>
              </w:rPr>
            </w:pPr>
            <w:r w:rsidRPr="005E41F1">
              <w:rPr>
                <w:lang w:val="vi-VN"/>
              </w:rPr>
              <w:t>else to do it.</w:t>
            </w:r>
          </w:p>
          <w:p w:rsidR="009C0C62" w:rsidRPr="005E41F1" w:rsidRDefault="009C0C62" w:rsidP="009C0C62">
            <w:pPr>
              <w:rPr>
                <w:lang w:val="vi-VN"/>
              </w:rPr>
            </w:pPr>
          </w:p>
        </w:tc>
        <w:tc>
          <w:tcPr>
            <w:tcW w:w="4675" w:type="dxa"/>
          </w:tcPr>
          <w:p w:rsidR="009C0C62" w:rsidRPr="00CC4E80" w:rsidRDefault="009C0C62" w:rsidP="009C0C62">
            <w:pPr>
              <w:rPr>
                <w:rPrChange w:id="17" w:author="YE" w:date="2016-11-07T10:29:00Z">
                  <w:rPr>
                    <w:lang w:val="vi-VN"/>
                  </w:rPr>
                </w:rPrChange>
              </w:rPr>
            </w:pPr>
            <w:r w:rsidRPr="005E41F1">
              <w:rPr>
                <w:lang w:val="vi-VN"/>
              </w:rPr>
              <w:t>1)</w:t>
            </w:r>
            <w:del w:id="18" w:author="YE" w:date="2016-11-07T10:30:00Z">
              <w:r w:rsidRPr="005E41F1" w:rsidDel="00CC4E80">
                <w:rPr>
                  <w:lang w:val="vi-VN"/>
                </w:rPr>
                <w:delText xml:space="preserve"> </w:delText>
              </w:r>
            </w:del>
            <w:del w:id="19" w:author="YE" w:date="2016-11-07T10:29:00Z">
              <w:r w:rsidRPr="005E41F1" w:rsidDel="00CC4E80">
                <w:rPr>
                  <w:lang w:val="vi-VN"/>
                </w:rPr>
                <w:delText>1</w:delText>
              </w:r>
            </w:del>
            <w:del w:id="20" w:author="YE" w:date="2016-11-07T10:30:00Z">
              <w:r w:rsidRPr="005E41F1" w:rsidDel="00CC4E80">
                <w:rPr>
                  <w:lang w:val="vi-VN"/>
                </w:rPr>
                <w:delText xml:space="preserve"> Làm </w:delText>
              </w:r>
            </w:del>
            <w:del w:id="21" w:author="YE" w:date="2016-11-07T10:29:00Z">
              <w:r w:rsidRPr="005E41F1" w:rsidDel="00CC4E80">
                <w:rPr>
                  <w:lang w:val="vi-VN"/>
                </w:rPr>
                <w:delText xml:space="preserve">mát </w:delText>
              </w:r>
            </w:del>
            <w:del w:id="22" w:author="YE" w:date="2016-11-07T10:30:00Z">
              <w:r w:rsidRPr="005E41F1" w:rsidDel="00CC4E80">
                <w:rPr>
                  <w:lang w:val="vi-VN"/>
                </w:rPr>
                <w:delText>vết bỏng dưới vòi nước lạnh ít nhất mười phút</w:delText>
              </w:r>
            </w:del>
            <w:r w:rsidRPr="005E41F1">
              <w:rPr>
                <w:lang w:val="vi-VN"/>
              </w:rPr>
              <w:t>.</w:t>
            </w:r>
            <w:ins w:id="23" w:author="YE" w:date="2016-11-07T10:29:00Z">
              <w:r w:rsidR="00CC4E80">
                <w:t xml:space="preserve"> </w:t>
              </w:r>
            </w:ins>
          </w:p>
          <w:p w:rsidR="009C0C62" w:rsidRPr="00CC4E80" w:rsidRDefault="00CC4E80" w:rsidP="009C0C62">
            <w:pPr>
              <w:rPr>
                <w:rPrChange w:id="24" w:author="YE" w:date="2016-11-07T10:30:00Z">
                  <w:rPr>
                    <w:lang w:val="vi-VN"/>
                  </w:rPr>
                </w:rPrChange>
              </w:rPr>
            </w:pPr>
            <w:ins w:id="25" w:author="YE" w:date="2016-11-07T10:30:00Z">
              <w:r>
                <w:t>Làm dịu vết bỏng dưới vòi nước mát CHẢY LIÊN TỤC ít nhất mười  phút</w:t>
              </w:r>
            </w:ins>
          </w:p>
          <w:p w:rsidR="009C0C62" w:rsidRPr="005E41F1" w:rsidDel="00CA6909" w:rsidRDefault="009C0C62" w:rsidP="009C0C62">
            <w:pPr>
              <w:rPr>
                <w:del w:id="26" w:author="YE" w:date="2016-11-07T10:33:00Z"/>
                <w:lang w:val="vi-VN"/>
              </w:rPr>
            </w:pPr>
            <w:r w:rsidRPr="005E41F1">
              <w:rPr>
                <w:lang w:val="vi-VN"/>
              </w:rPr>
              <w:t>2) Nếu vết bỏng đòi hỏi phải chăm sóc y tế thêm nữa, quấn nhẹ vết bỏng với bọc nilon hoặc 1 chiếc túi nilong sạch.</w:t>
            </w:r>
          </w:p>
          <w:p w:rsidR="009C0C62" w:rsidRPr="00CA6909" w:rsidRDefault="009C0C62" w:rsidP="009C0C62">
            <w:pPr>
              <w:rPr>
                <w:rPrChange w:id="27" w:author="YE" w:date="2016-11-07T10:32:00Z">
                  <w:rPr>
                    <w:lang w:val="vi-VN"/>
                  </w:rPr>
                </w:rPrChange>
              </w:rPr>
            </w:pPr>
          </w:p>
          <w:p w:rsidR="009C0C62" w:rsidRPr="005E41F1" w:rsidRDefault="009C0C62" w:rsidP="009C0C62">
            <w:pPr>
              <w:rPr>
                <w:lang w:val="vi-VN"/>
              </w:rPr>
            </w:pPr>
          </w:p>
          <w:p w:rsidR="009C0C62" w:rsidRPr="005E41F1" w:rsidRDefault="009C0C62" w:rsidP="009C0C62">
            <w:pPr>
              <w:rPr>
                <w:lang w:val="vi-VN"/>
              </w:rPr>
            </w:pPr>
          </w:p>
          <w:p w:rsidR="009C0C62" w:rsidRPr="005E41F1" w:rsidRDefault="009C0C62" w:rsidP="009C0C62">
            <w:pPr>
              <w:rPr>
                <w:lang w:val="vi-VN"/>
              </w:rPr>
            </w:pPr>
            <w:r w:rsidRPr="005E41F1">
              <w:rPr>
                <w:lang w:val="vi-VN"/>
              </w:rPr>
              <w:t>3) Nếu cần thiết, hãy gọi 115 hoặc nhờ người khác làm điều đó.</w:t>
            </w:r>
          </w:p>
          <w:p w:rsidR="009C0C62" w:rsidRPr="005E41F1" w:rsidRDefault="009C0C62" w:rsidP="009C0C62">
            <w:pPr>
              <w:rPr>
                <w:lang w:val="vi-VN"/>
              </w:rPr>
            </w:pPr>
          </w:p>
        </w:tc>
      </w:tr>
    </w:tbl>
    <w:p w:rsidR="009C0C62" w:rsidRPr="005E41F1" w:rsidRDefault="009C0C62" w:rsidP="009C0C62">
      <w:pPr>
        <w:rPr>
          <w:lang w:val="vi-VN"/>
        </w:rPr>
      </w:pPr>
    </w:p>
    <w:p w:rsidR="009C0C62" w:rsidRPr="005E41F1" w:rsidRDefault="009C0C62" w:rsidP="009C0C62">
      <w:pPr>
        <w:rPr>
          <w:lang w:val="vi-VN"/>
        </w:rPr>
      </w:pPr>
    </w:p>
    <w:p w:rsidR="002B16F5" w:rsidRPr="005E41F1" w:rsidRDefault="002B16F5" w:rsidP="002B16F5">
      <w:pPr>
        <w:pStyle w:val="Heading1"/>
        <w:rPr>
          <w:lang w:val="vi-VN"/>
        </w:rPr>
      </w:pPr>
      <w:r w:rsidRPr="005E41F1">
        <w:rPr>
          <w:lang w:val="vi-VN"/>
        </w:rPr>
        <w:t>Choking</w:t>
      </w:r>
      <w:r w:rsidR="0046427B" w:rsidRPr="005E41F1">
        <w:rPr>
          <w:lang w:val="vi-VN"/>
        </w:rPr>
        <w:t xml:space="preserve"> (N</w:t>
      </w:r>
      <w:r w:rsidR="001D38E7" w:rsidRPr="005E41F1">
        <w:rPr>
          <w:lang w:val="vi-VN"/>
        </w:rPr>
        <w:t>ghẹn)</w:t>
      </w:r>
    </w:p>
    <w:p w:rsidR="009C0C62" w:rsidRPr="005E41F1" w:rsidRDefault="009C0C62" w:rsidP="009C0C62">
      <w:pPr>
        <w:rPr>
          <w:lang w:val="vi-VN"/>
        </w:rPr>
      </w:pPr>
    </w:p>
    <w:tbl>
      <w:tblPr>
        <w:tblStyle w:val="TableGrid"/>
        <w:tblW w:w="0" w:type="auto"/>
        <w:tblLook w:val="04A0"/>
      </w:tblPr>
      <w:tblGrid>
        <w:gridCol w:w="4675"/>
        <w:gridCol w:w="4675"/>
      </w:tblGrid>
      <w:tr w:rsidR="009C0C62" w:rsidRPr="005E41F1" w:rsidTr="009C0C62">
        <w:tc>
          <w:tcPr>
            <w:tcW w:w="4675" w:type="dxa"/>
          </w:tcPr>
          <w:p w:rsidR="009C0C62" w:rsidRPr="005E41F1" w:rsidRDefault="009C0C62" w:rsidP="009C0C62">
            <w:pPr>
              <w:rPr>
                <w:lang w:val="vi-VN"/>
              </w:rPr>
            </w:pPr>
            <w:r w:rsidRPr="005E41F1">
              <w:rPr>
                <w:lang w:val="vi-VN"/>
              </w:rPr>
              <w:t>1) If an adult or child hit them firmly on</w:t>
            </w:r>
          </w:p>
          <w:p w:rsidR="009C0C62" w:rsidRPr="005E41F1" w:rsidRDefault="009C0C62" w:rsidP="009C0C62">
            <w:pPr>
              <w:rPr>
                <w:lang w:val="vi-VN"/>
              </w:rPr>
            </w:pPr>
            <w:r w:rsidRPr="005E41F1">
              <w:rPr>
                <w:lang w:val="vi-VN"/>
              </w:rPr>
              <w:t>their back between the shoulder blades</w:t>
            </w:r>
          </w:p>
          <w:p w:rsidR="009C0C62" w:rsidRPr="005E41F1" w:rsidRDefault="009C0C62" w:rsidP="009C0C62">
            <w:pPr>
              <w:rPr>
                <w:lang w:val="vi-VN"/>
              </w:rPr>
            </w:pPr>
            <w:r w:rsidRPr="005E41F1">
              <w:rPr>
                <w:lang w:val="vi-VN"/>
              </w:rPr>
              <w:t>5 times to dislodge the object followed</w:t>
            </w:r>
          </w:p>
          <w:p w:rsidR="009C0C62" w:rsidRPr="005E41F1" w:rsidRDefault="009C0C62" w:rsidP="009C0C62">
            <w:pPr>
              <w:rPr>
                <w:lang w:val="vi-VN"/>
              </w:rPr>
            </w:pPr>
            <w:r w:rsidRPr="005E41F1">
              <w:rPr>
                <w:lang w:val="vi-VN"/>
              </w:rPr>
              <w:t>by 5 quick abdominal thrusts.</w:t>
            </w:r>
          </w:p>
          <w:p w:rsidR="009C0C62" w:rsidRPr="005E41F1" w:rsidRDefault="009C0C62" w:rsidP="009C0C62">
            <w:pPr>
              <w:rPr>
                <w:lang w:val="vi-VN"/>
              </w:rPr>
            </w:pPr>
          </w:p>
          <w:p w:rsidR="009C0C62" w:rsidRPr="005E41F1" w:rsidRDefault="009C0C62" w:rsidP="009C0C62">
            <w:pPr>
              <w:rPr>
                <w:lang w:val="vi-VN"/>
              </w:rPr>
            </w:pPr>
            <w:r w:rsidRPr="005E41F1">
              <w:rPr>
                <w:lang w:val="vi-VN"/>
              </w:rPr>
              <w:t>2) For infants under 1 year old:</w:t>
            </w:r>
          </w:p>
          <w:p w:rsidR="009C0C62" w:rsidRPr="005E41F1" w:rsidRDefault="009C0C62" w:rsidP="009C0C62">
            <w:pPr>
              <w:rPr>
                <w:lang w:val="vi-VN"/>
              </w:rPr>
            </w:pPr>
            <w:r w:rsidRPr="005E41F1">
              <w:rPr>
                <w:lang w:val="vi-VN"/>
              </w:rPr>
              <w:t>Keep their head lower than the chest,</w:t>
            </w:r>
          </w:p>
          <w:p w:rsidR="009C0C62" w:rsidRPr="005E41F1" w:rsidRDefault="009C0C62" w:rsidP="009C0C62">
            <w:pPr>
              <w:rPr>
                <w:lang w:val="vi-VN"/>
              </w:rPr>
            </w:pPr>
            <w:r w:rsidRPr="005E41F1">
              <w:rPr>
                <w:lang w:val="vi-VN"/>
              </w:rPr>
              <w:t>supporting their head and neck.</w:t>
            </w:r>
          </w:p>
          <w:p w:rsidR="009C0C62" w:rsidRPr="005E41F1" w:rsidRDefault="009C0C62" w:rsidP="009C0C62">
            <w:pPr>
              <w:rPr>
                <w:lang w:val="vi-VN"/>
              </w:rPr>
            </w:pPr>
            <w:r w:rsidRPr="005E41F1">
              <w:rPr>
                <w:lang w:val="vi-VN"/>
              </w:rPr>
              <w:t>Then give 5 back blows between the</w:t>
            </w:r>
          </w:p>
          <w:p w:rsidR="009C0C62" w:rsidRPr="005E41F1" w:rsidRDefault="009C0C62" w:rsidP="009C0C62">
            <w:pPr>
              <w:rPr>
                <w:lang w:val="vi-VN"/>
              </w:rPr>
            </w:pPr>
            <w:r w:rsidRPr="005E41F1">
              <w:rPr>
                <w:lang w:val="vi-VN"/>
              </w:rPr>
              <w:t>shoulder blades and 5 chest thrusts,</w:t>
            </w:r>
          </w:p>
          <w:p w:rsidR="009C0C62" w:rsidRPr="005E41F1" w:rsidRDefault="009C0C62" w:rsidP="009C0C62">
            <w:pPr>
              <w:rPr>
                <w:lang w:val="vi-VN"/>
              </w:rPr>
            </w:pPr>
            <w:r w:rsidRPr="005E41F1">
              <w:rPr>
                <w:lang w:val="vi-VN"/>
              </w:rPr>
              <w:t>center of chest just below nipple line.</w:t>
            </w:r>
          </w:p>
          <w:p w:rsidR="009C0C62" w:rsidRPr="005E41F1" w:rsidRDefault="009C0C62" w:rsidP="009C0C62">
            <w:pPr>
              <w:rPr>
                <w:lang w:val="vi-VN"/>
              </w:rPr>
            </w:pPr>
            <w:r w:rsidRPr="005E41F1">
              <w:rPr>
                <w:lang w:val="vi-VN"/>
              </w:rPr>
              <w:t>Repeat this until the object is forced</w:t>
            </w:r>
          </w:p>
          <w:p w:rsidR="009C0C62" w:rsidRPr="005E41F1" w:rsidRDefault="009C0C62" w:rsidP="009C0C62">
            <w:pPr>
              <w:rPr>
                <w:lang w:val="vi-VN"/>
              </w:rPr>
            </w:pPr>
            <w:r w:rsidRPr="005E41F1">
              <w:rPr>
                <w:lang w:val="vi-VN"/>
              </w:rPr>
              <w:t>out or the infant can be heard to cry.</w:t>
            </w:r>
          </w:p>
          <w:p w:rsidR="009C0C62" w:rsidRPr="005E41F1" w:rsidRDefault="009C0C62" w:rsidP="009C0C62">
            <w:pPr>
              <w:rPr>
                <w:lang w:val="vi-VN"/>
              </w:rPr>
            </w:pPr>
          </w:p>
          <w:p w:rsidR="009C0C62" w:rsidRPr="005E41F1" w:rsidRDefault="009C0C62" w:rsidP="009C0C62">
            <w:pPr>
              <w:rPr>
                <w:color w:val="FF0000"/>
                <w:lang w:val="vi-VN"/>
              </w:rPr>
            </w:pPr>
            <w:r w:rsidRPr="005E41F1">
              <w:rPr>
                <w:color w:val="FF0000"/>
                <w:lang w:val="vi-VN"/>
              </w:rPr>
              <w:t>3) Call 911 for altered level of</w:t>
            </w:r>
          </w:p>
          <w:p w:rsidR="009C0C62" w:rsidRPr="005E41F1" w:rsidRDefault="009C0C62" w:rsidP="009C0C62">
            <w:pPr>
              <w:rPr>
                <w:color w:val="FF0000"/>
                <w:lang w:val="vi-VN"/>
              </w:rPr>
            </w:pPr>
            <w:r w:rsidRPr="005E41F1">
              <w:rPr>
                <w:color w:val="FF0000"/>
                <w:lang w:val="vi-VN"/>
              </w:rPr>
              <w:t>consciousness, voice changes, if</w:t>
            </w:r>
          </w:p>
          <w:p w:rsidR="009C0C62" w:rsidRPr="005E41F1" w:rsidRDefault="009C0C62" w:rsidP="009C0C62">
            <w:pPr>
              <w:rPr>
                <w:color w:val="FF0000"/>
                <w:lang w:val="vi-VN"/>
              </w:rPr>
            </w:pPr>
            <w:r w:rsidRPr="005E41F1">
              <w:rPr>
                <w:color w:val="FF0000"/>
                <w:lang w:val="vi-VN"/>
              </w:rPr>
              <w:t>significant maneuvers to clear the</w:t>
            </w:r>
          </w:p>
          <w:p w:rsidR="009C0C62" w:rsidRPr="005E41F1" w:rsidRDefault="009C0C62" w:rsidP="009C0C62">
            <w:pPr>
              <w:rPr>
                <w:color w:val="FF0000"/>
                <w:lang w:val="vi-VN"/>
              </w:rPr>
            </w:pPr>
            <w:r w:rsidRPr="005E41F1">
              <w:rPr>
                <w:color w:val="FF0000"/>
                <w:lang w:val="vi-VN"/>
              </w:rPr>
              <w:t>airway are required, or if you are</w:t>
            </w:r>
          </w:p>
          <w:p w:rsidR="009C0C62" w:rsidRPr="005E41F1" w:rsidRDefault="009C0C62" w:rsidP="009C0C62">
            <w:pPr>
              <w:rPr>
                <w:lang w:val="vi-VN"/>
              </w:rPr>
            </w:pPr>
            <w:r w:rsidRPr="005E41F1">
              <w:rPr>
                <w:color w:val="FF0000"/>
                <w:lang w:val="vi-VN"/>
              </w:rPr>
              <w:t>concerned.</w:t>
            </w:r>
          </w:p>
        </w:tc>
        <w:tc>
          <w:tcPr>
            <w:tcW w:w="4675" w:type="dxa"/>
          </w:tcPr>
          <w:p w:rsidR="009C0C62" w:rsidRPr="00CA6909" w:rsidRDefault="009C0C62" w:rsidP="009C0C62">
            <w:pPr>
              <w:rPr>
                <w:rPrChange w:id="28" w:author="YE" w:date="2016-11-07T10:38:00Z">
                  <w:rPr>
                    <w:lang w:val="vi-VN"/>
                  </w:rPr>
                </w:rPrChange>
              </w:rPr>
            </w:pPr>
            <w:r w:rsidRPr="005E41F1">
              <w:rPr>
                <w:lang w:val="vi-VN"/>
              </w:rPr>
              <w:t xml:space="preserve">1) Nếu là người lớn hoặc trẻ </w:t>
            </w:r>
            <w:del w:id="29" w:author="YE" w:date="2016-11-07T10:35:00Z">
              <w:r w:rsidRPr="005E41F1" w:rsidDel="00CA6909">
                <w:rPr>
                  <w:lang w:val="vi-VN"/>
                </w:rPr>
                <w:delText xml:space="preserve">con </w:delText>
              </w:r>
            </w:del>
            <w:ins w:id="30" w:author="YE" w:date="2016-11-07T10:35:00Z">
              <w:r w:rsidR="00CA6909">
                <w:t xml:space="preserve"> em </w:t>
              </w:r>
            </w:ins>
            <w:r w:rsidRPr="005E41F1">
              <w:rPr>
                <w:lang w:val="vi-VN"/>
              </w:rPr>
              <w:t>thì vỗ mạnh vào lưng họ, vào giữa 2</w:t>
            </w:r>
            <w:ins w:id="31" w:author="YE" w:date="2016-11-07T10:34:00Z">
              <w:r w:rsidR="00CA6909">
                <w:t xml:space="preserve"> xương</w:t>
              </w:r>
            </w:ins>
            <w:r w:rsidRPr="005E41F1">
              <w:rPr>
                <w:lang w:val="vi-VN"/>
              </w:rPr>
              <w:t xml:space="preserve"> bả vai 5 lần</w:t>
            </w:r>
            <w:del w:id="32" w:author="YE" w:date="2016-11-07T10:38:00Z">
              <w:r w:rsidRPr="005E41F1" w:rsidDel="00CA6909">
                <w:rPr>
                  <w:lang w:val="vi-VN"/>
                </w:rPr>
                <w:delText xml:space="preserve"> để đẩy vật làm nghẹn ra</w:delText>
              </w:r>
            </w:del>
            <w:del w:id="33" w:author="YE" w:date="2016-11-07T10:37:00Z">
              <w:r w:rsidRPr="005E41F1" w:rsidDel="00CA6909">
                <w:rPr>
                  <w:lang w:val="vi-VN"/>
                </w:rPr>
                <w:delText>, sau đó xoa bóp bụng</w:delText>
              </w:r>
            </w:del>
            <w:ins w:id="34" w:author="YE" w:date="2016-11-07T10:38:00Z">
              <w:r w:rsidR="00CA6909">
                <w:t xml:space="preserve">  để đẩy dị vật. ( cái ý followed by 5 quick abdominal thrusts giải thích vi sao đẩy đc dị vật đi- do vỗ lưng 5 lần chỗ trung điểm 2 xương bả vai tạo lực đẩy tới bụng chứ ko phải sau đó xoa bóp bụng</w:t>
              </w:r>
            </w:ins>
            <w:ins w:id="35" w:author="YE" w:date="2016-11-07T10:41:00Z">
              <w:r w:rsidR="00CA6909">
                <w:t>)</w:t>
              </w:r>
            </w:ins>
          </w:p>
          <w:p w:rsidR="004214AF" w:rsidRPr="005E41F1" w:rsidRDefault="004214AF" w:rsidP="009C0C62">
            <w:pPr>
              <w:rPr>
                <w:lang w:val="vi-VN"/>
              </w:rPr>
            </w:pPr>
          </w:p>
          <w:p w:rsidR="004214AF" w:rsidRPr="005E41F1" w:rsidRDefault="004214AF" w:rsidP="009C0C62">
            <w:pPr>
              <w:rPr>
                <w:lang w:val="vi-VN"/>
              </w:rPr>
            </w:pPr>
          </w:p>
          <w:p w:rsidR="004214AF" w:rsidRPr="005E41F1" w:rsidRDefault="004214AF" w:rsidP="009C0C62">
            <w:pPr>
              <w:rPr>
                <w:lang w:val="vi-VN"/>
              </w:rPr>
            </w:pPr>
            <w:r w:rsidRPr="005E41F1">
              <w:rPr>
                <w:lang w:val="vi-VN"/>
              </w:rPr>
              <w:t xml:space="preserve">2) Đối với trẻ sơ sinh dưới 1 tuổi, giữ cho đầu chúng thấp </w:t>
            </w:r>
            <w:del w:id="36" w:author="YE" w:date="2016-11-07T10:42:00Z">
              <w:r w:rsidRPr="005E41F1" w:rsidDel="000E78F5">
                <w:rPr>
                  <w:lang w:val="vi-VN"/>
                </w:rPr>
                <w:delText xml:space="preserve">dưới </w:delText>
              </w:r>
            </w:del>
            <w:ins w:id="37" w:author="YE" w:date="2016-11-07T10:42:00Z">
              <w:r w:rsidR="000E78F5">
                <w:t xml:space="preserve"> hơn </w:t>
              </w:r>
            </w:ins>
            <w:r w:rsidRPr="005E41F1">
              <w:rPr>
                <w:lang w:val="vi-VN"/>
              </w:rPr>
              <w:t xml:space="preserve">ngực, sau đó đỡ đầu và </w:t>
            </w:r>
            <w:del w:id="38" w:author="YE" w:date="2016-11-07T10:42:00Z">
              <w:r w:rsidRPr="005E41F1" w:rsidDel="000E78F5">
                <w:rPr>
                  <w:lang w:val="vi-VN"/>
                </w:rPr>
                <w:delText xml:space="preserve">lưng </w:delText>
              </w:r>
            </w:del>
            <w:ins w:id="39" w:author="YE" w:date="2016-11-07T10:42:00Z">
              <w:r w:rsidR="000E78F5">
                <w:t xml:space="preserve"> cổ </w:t>
              </w:r>
            </w:ins>
            <w:r w:rsidRPr="005E41F1">
              <w:rPr>
                <w:lang w:val="vi-VN"/>
              </w:rPr>
              <w:t>chúng. Vỗ nhẹ 5 cái vào giữa 2 xương bả vai và 5 cái vào ngực, ngay dưới đầu ti. Lặp lại như vậy cho tới khi dị vật rơi ra hoặc nghe chúng khóc.</w:t>
            </w:r>
          </w:p>
          <w:p w:rsidR="004214AF" w:rsidRPr="005E41F1" w:rsidRDefault="004214AF" w:rsidP="009C0C62">
            <w:pPr>
              <w:rPr>
                <w:lang w:val="vi-VN"/>
              </w:rPr>
            </w:pPr>
          </w:p>
          <w:p w:rsidR="004214AF" w:rsidRPr="005E41F1" w:rsidRDefault="004214AF" w:rsidP="009C0C62">
            <w:pPr>
              <w:rPr>
                <w:lang w:val="vi-VN"/>
              </w:rPr>
            </w:pPr>
          </w:p>
          <w:p w:rsidR="004214AF" w:rsidRPr="005E41F1" w:rsidRDefault="004214AF" w:rsidP="009C0C62">
            <w:pPr>
              <w:rPr>
                <w:lang w:val="vi-VN"/>
              </w:rPr>
            </w:pPr>
          </w:p>
          <w:p w:rsidR="004214AF" w:rsidRPr="005E41F1" w:rsidRDefault="004214AF" w:rsidP="009C0C62">
            <w:pPr>
              <w:rPr>
                <w:lang w:val="vi-VN"/>
              </w:rPr>
            </w:pPr>
          </w:p>
          <w:p w:rsidR="004214AF" w:rsidRPr="000E78F5" w:rsidRDefault="004214AF" w:rsidP="000E78F5">
            <w:pPr>
              <w:rPr>
                <w:rPrChange w:id="40" w:author="YE" w:date="2016-11-07T10:45:00Z">
                  <w:rPr>
                    <w:lang w:val="vi-VN"/>
                  </w:rPr>
                </w:rPrChange>
              </w:rPr>
            </w:pPr>
            <w:r w:rsidRPr="005E41F1">
              <w:rPr>
                <w:lang w:val="vi-VN"/>
              </w:rPr>
              <w:t xml:space="preserve">3) </w:t>
            </w:r>
            <w:del w:id="41" w:author="YE" w:date="2016-11-07T10:45:00Z">
              <w:r w:rsidRPr="005E41F1" w:rsidDel="000E78F5">
                <w:rPr>
                  <w:lang w:val="vi-VN"/>
                </w:rPr>
                <w:delText>Hãy gọi 911 nếu ý thức, giọng nói, các dấu hiệu của nhịp tim thay đổi theo các mức độ nghiêm trọng.</w:delText>
              </w:r>
            </w:del>
            <w:ins w:id="42" w:author="YE" w:date="2016-11-07T10:45:00Z">
              <w:r w:rsidR="000E78F5">
                <w:t xml:space="preserve"> Nếu bệnh nhân giảm dần ý thức, giọng nói thay đổi, gọi 911. Cố gắng hết sức đảm bảo thông thoáng đường thở cho bệnh nhân.</w:t>
              </w:r>
            </w:ins>
          </w:p>
        </w:tc>
      </w:tr>
    </w:tbl>
    <w:p w:rsidR="009C0C62" w:rsidRPr="005E41F1" w:rsidRDefault="009C0C62" w:rsidP="009C0C62">
      <w:pPr>
        <w:rPr>
          <w:lang w:val="vi-VN"/>
        </w:rPr>
      </w:pPr>
    </w:p>
    <w:p w:rsidR="004458E5" w:rsidRPr="005E41F1" w:rsidRDefault="001D38E7" w:rsidP="002B16F5">
      <w:pPr>
        <w:rPr>
          <w:lang w:val="vi-VN"/>
        </w:rPr>
      </w:pPr>
      <w:r w:rsidRPr="005E41F1">
        <w:rPr>
          <w:lang w:val="vi-VN"/>
        </w:rPr>
        <w:t xml:space="preserve"> </w:t>
      </w:r>
    </w:p>
    <w:p w:rsidR="002B16F5" w:rsidRPr="005E41F1" w:rsidRDefault="002B16F5" w:rsidP="002B16F5">
      <w:pPr>
        <w:rPr>
          <w:color w:val="FF0000"/>
          <w:lang w:val="vi-VN"/>
        </w:rPr>
      </w:pPr>
    </w:p>
    <w:p w:rsidR="002B16F5" w:rsidRPr="005E41F1" w:rsidRDefault="002B16F5" w:rsidP="002B16F5">
      <w:pPr>
        <w:rPr>
          <w:lang w:val="vi-VN"/>
        </w:rPr>
      </w:pPr>
    </w:p>
    <w:p w:rsidR="00EF1420" w:rsidRPr="005E41F1" w:rsidRDefault="004214AF" w:rsidP="00EF1420">
      <w:pPr>
        <w:pStyle w:val="Heading1"/>
        <w:rPr>
          <w:lang w:val="vi-VN"/>
        </w:rPr>
      </w:pPr>
      <w:r w:rsidRPr="005E41F1">
        <w:rPr>
          <w:lang w:val="vi-VN"/>
        </w:rPr>
        <w:t>Concussion / Head injury (Choáng / chấn thương</w:t>
      </w:r>
      <w:r w:rsidR="00964EAE" w:rsidRPr="005E41F1">
        <w:rPr>
          <w:lang w:val="vi-VN"/>
        </w:rPr>
        <w:t xml:space="preserve"> đầu</w:t>
      </w:r>
      <w:r w:rsidR="00670AF3" w:rsidRPr="005E41F1">
        <w:rPr>
          <w:lang w:val="vi-VN"/>
        </w:rPr>
        <w:t>)</w:t>
      </w:r>
    </w:p>
    <w:p w:rsidR="004214AF" w:rsidRPr="005E41F1" w:rsidRDefault="004214AF" w:rsidP="004214AF">
      <w:pPr>
        <w:rPr>
          <w:lang w:val="vi-VN"/>
        </w:rPr>
      </w:pPr>
    </w:p>
    <w:tbl>
      <w:tblPr>
        <w:tblStyle w:val="TableGrid"/>
        <w:tblW w:w="0" w:type="auto"/>
        <w:tblLook w:val="04A0"/>
      </w:tblPr>
      <w:tblGrid>
        <w:gridCol w:w="4675"/>
        <w:gridCol w:w="4675"/>
      </w:tblGrid>
      <w:tr w:rsidR="004214AF" w:rsidRPr="005E41F1" w:rsidTr="004214AF">
        <w:tc>
          <w:tcPr>
            <w:tcW w:w="4675" w:type="dxa"/>
          </w:tcPr>
          <w:p w:rsidR="004214AF" w:rsidRPr="005E41F1" w:rsidRDefault="004214AF" w:rsidP="004214AF">
            <w:pPr>
              <w:rPr>
                <w:lang w:val="vi-VN"/>
              </w:rPr>
            </w:pPr>
            <w:r w:rsidRPr="005E41F1">
              <w:rPr>
                <w:lang w:val="vi-VN"/>
              </w:rPr>
              <w:t>1) If they become confused, drowsy,</w:t>
            </w:r>
          </w:p>
          <w:p w:rsidR="004214AF" w:rsidRPr="005E41F1" w:rsidRDefault="004214AF" w:rsidP="004214AF">
            <w:pPr>
              <w:rPr>
                <w:lang w:val="vi-VN"/>
              </w:rPr>
            </w:pPr>
            <w:r w:rsidRPr="005E41F1">
              <w:rPr>
                <w:lang w:val="vi-VN"/>
              </w:rPr>
              <w:t>vomit or if the fall was greater than 2</w:t>
            </w:r>
          </w:p>
          <w:p w:rsidR="004214AF" w:rsidRPr="005E41F1" w:rsidRDefault="004214AF" w:rsidP="004214AF">
            <w:pPr>
              <w:rPr>
                <w:lang w:val="vi-VN"/>
              </w:rPr>
            </w:pPr>
            <w:r w:rsidRPr="005E41F1">
              <w:rPr>
                <w:lang w:val="vi-VN"/>
              </w:rPr>
              <w:t>times their height, call 911 or get</w:t>
            </w:r>
          </w:p>
          <w:p w:rsidR="004214AF" w:rsidRPr="005E41F1" w:rsidRDefault="004214AF" w:rsidP="004214AF">
            <w:pPr>
              <w:rPr>
                <w:lang w:val="vi-VN"/>
              </w:rPr>
            </w:pPr>
            <w:r w:rsidRPr="005E41F1">
              <w:rPr>
                <w:lang w:val="vi-VN"/>
              </w:rPr>
              <w:t>someone else to do it.</w:t>
            </w:r>
          </w:p>
          <w:p w:rsidR="004214AF" w:rsidRPr="005E41F1" w:rsidRDefault="004214AF" w:rsidP="004214AF">
            <w:pPr>
              <w:rPr>
                <w:lang w:val="vi-VN"/>
              </w:rPr>
            </w:pPr>
            <w:r w:rsidRPr="005E41F1">
              <w:rPr>
                <w:lang w:val="vi-VN"/>
              </w:rPr>
              <w:t>Call 911</w:t>
            </w:r>
          </w:p>
          <w:p w:rsidR="004214AF" w:rsidRPr="005E41F1" w:rsidRDefault="004214AF" w:rsidP="004214AF">
            <w:pPr>
              <w:rPr>
                <w:lang w:val="vi-VN"/>
              </w:rPr>
            </w:pPr>
          </w:p>
          <w:p w:rsidR="004214AF" w:rsidRPr="005E41F1" w:rsidRDefault="004214AF" w:rsidP="004214AF">
            <w:pPr>
              <w:rPr>
                <w:lang w:val="vi-VN"/>
              </w:rPr>
            </w:pPr>
            <w:r w:rsidRPr="005E41F1">
              <w:rPr>
                <w:lang w:val="vi-VN"/>
              </w:rPr>
              <w:t>2) Ask them to rest and apply a cold</w:t>
            </w:r>
          </w:p>
          <w:p w:rsidR="004214AF" w:rsidRPr="005E41F1" w:rsidRDefault="004214AF" w:rsidP="004214AF">
            <w:pPr>
              <w:rPr>
                <w:lang w:val="vi-VN"/>
              </w:rPr>
            </w:pPr>
            <w:r w:rsidRPr="005E41F1">
              <w:rPr>
                <w:lang w:val="vi-VN"/>
              </w:rPr>
              <w:t>compress to the injury (e.g. bag of</w:t>
            </w:r>
          </w:p>
          <w:p w:rsidR="004214AF" w:rsidRPr="005E41F1" w:rsidRDefault="004214AF" w:rsidP="004214AF">
            <w:pPr>
              <w:rPr>
                <w:lang w:val="vi-VN"/>
              </w:rPr>
            </w:pPr>
            <w:r w:rsidRPr="005E41F1">
              <w:rPr>
                <w:lang w:val="vi-VN"/>
              </w:rPr>
              <w:t>frozen vegetables wrapped in a towel).</w:t>
            </w:r>
          </w:p>
          <w:p w:rsidR="004214AF" w:rsidRPr="005E41F1" w:rsidRDefault="004214AF" w:rsidP="004214AF">
            <w:pPr>
              <w:rPr>
                <w:lang w:val="vi-VN"/>
              </w:rPr>
            </w:pPr>
          </w:p>
          <w:p w:rsidR="004214AF" w:rsidRPr="005E41F1" w:rsidRDefault="004214AF" w:rsidP="004214AF">
            <w:pPr>
              <w:rPr>
                <w:lang w:val="vi-VN"/>
              </w:rPr>
            </w:pPr>
            <w:r w:rsidRPr="005E41F1">
              <w:rPr>
                <w:lang w:val="vi-VN"/>
              </w:rPr>
              <w:t>3) If they have signs and/or symptoms of</w:t>
            </w:r>
          </w:p>
          <w:p w:rsidR="004214AF" w:rsidRPr="005E41F1" w:rsidRDefault="004214AF" w:rsidP="004214AF">
            <w:pPr>
              <w:rPr>
                <w:lang w:val="vi-VN"/>
              </w:rPr>
            </w:pPr>
            <w:r w:rsidRPr="005E41F1">
              <w:rPr>
                <w:lang w:val="vi-VN"/>
              </w:rPr>
              <w:t>concussion, they should stop</w:t>
            </w:r>
          </w:p>
          <w:p w:rsidR="004214AF" w:rsidRPr="005E41F1" w:rsidRDefault="004214AF" w:rsidP="004214AF">
            <w:pPr>
              <w:rPr>
                <w:lang w:val="vi-VN"/>
              </w:rPr>
            </w:pPr>
            <w:r w:rsidRPr="005E41F1">
              <w:rPr>
                <w:lang w:val="vi-VN"/>
              </w:rPr>
              <w:t>participation in sports, rest, and be</w:t>
            </w:r>
          </w:p>
          <w:p w:rsidR="004214AF" w:rsidRPr="005E41F1" w:rsidRDefault="004214AF" w:rsidP="004214AF">
            <w:pPr>
              <w:rPr>
                <w:lang w:val="vi-VN"/>
              </w:rPr>
            </w:pPr>
            <w:r w:rsidRPr="005E41F1">
              <w:rPr>
                <w:lang w:val="vi-VN"/>
              </w:rPr>
              <w:t>seen by a medical professional</w:t>
            </w:r>
          </w:p>
          <w:p w:rsidR="004214AF" w:rsidRPr="005E41F1" w:rsidRDefault="004214AF" w:rsidP="004214AF">
            <w:pPr>
              <w:rPr>
                <w:lang w:val="vi-VN"/>
              </w:rPr>
            </w:pPr>
            <w:r w:rsidRPr="005E41F1">
              <w:rPr>
                <w:lang w:val="vi-VN"/>
              </w:rPr>
              <w:t>experienced at assessing concussion.</w:t>
            </w:r>
          </w:p>
          <w:p w:rsidR="004214AF" w:rsidRPr="005E41F1" w:rsidRDefault="004214AF" w:rsidP="004214AF">
            <w:pPr>
              <w:rPr>
                <w:lang w:val="vi-VN"/>
              </w:rPr>
            </w:pPr>
            <w:r w:rsidRPr="005E41F1">
              <w:rPr>
                <w:lang w:val="vi-VN"/>
              </w:rPr>
              <w:t>Symptoms of concussion include:</w:t>
            </w:r>
          </w:p>
          <w:p w:rsidR="004214AF" w:rsidRPr="005E41F1" w:rsidRDefault="004214AF" w:rsidP="004214AF">
            <w:pPr>
              <w:rPr>
                <w:lang w:val="vi-VN"/>
              </w:rPr>
            </w:pPr>
            <w:r w:rsidRPr="005E41F1">
              <w:rPr>
                <w:lang w:val="vi-VN"/>
              </w:rPr>
              <w:t>- Dizziness</w:t>
            </w:r>
          </w:p>
          <w:p w:rsidR="004214AF" w:rsidRPr="005E41F1" w:rsidRDefault="004214AF" w:rsidP="004214AF">
            <w:pPr>
              <w:rPr>
                <w:lang w:val="vi-VN"/>
              </w:rPr>
            </w:pPr>
            <w:r w:rsidRPr="005E41F1">
              <w:rPr>
                <w:lang w:val="vi-VN"/>
              </w:rPr>
              <w:t>- loss of consciousness</w:t>
            </w:r>
          </w:p>
          <w:p w:rsidR="004214AF" w:rsidRPr="005E41F1" w:rsidRDefault="004214AF" w:rsidP="004214AF">
            <w:pPr>
              <w:rPr>
                <w:lang w:val="vi-VN"/>
              </w:rPr>
            </w:pPr>
            <w:r w:rsidRPr="005E41F1">
              <w:rPr>
                <w:lang w:val="vi-VN"/>
              </w:rPr>
              <w:t>- headache</w:t>
            </w:r>
          </w:p>
          <w:p w:rsidR="004214AF" w:rsidRPr="005E41F1" w:rsidRDefault="004214AF" w:rsidP="004214AF">
            <w:pPr>
              <w:rPr>
                <w:lang w:val="vi-VN"/>
              </w:rPr>
            </w:pPr>
            <w:r w:rsidRPr="005E41F1">
              <w:rPr>
                <w:lang w:val="vi-VN"/>
              </w:rPr>
              <w:t>- confusion</w:t>
            </w:r>
          </w:p>
          <w:p w:rsidR="004214AF" w:rsidRPr="005E41F1" w:rsidRDefault="004214AF" w:rsidP="004214AF">
            <w:pPr>
              <w:rPr>
                <w:lang w:val="vi-VN"/>
              </w:rPr>
            </w:pPr>
            <w:r w:rsidRPr="005E41F1">
              <w:rPr>
                <w:lang w:val="vi-VN"/>
              </w:rPr>
              <w:t>- feeling sick</w:t>
            </w:r>
          </w:p>
          <w:p w:rsidR="004214AF" w:rsidRPr="005E41F1" w:rsidRDefault="004214AF" w:rsidP="004214AF">
            <w:pPr>
              <w:rPr>
                <w:lang w:val="vi-VN"/>
              </w:rPr>
            </w:pPr>
            <w:r w:rsidRPr="005E41F1">
              <w:rPr>
                <w:lang w:val="vi-VN"/>
              </w:rPr>
              <w:t>- blurred vision</w:t>
            </w:r>
          </w:p>
          <w:p w:rsidR="004214AF" w:rsidRPr="005E41F1" w:rsidRDefault="004214AF" w:rsidP="004214AF">
            <w:pPr>
              <w:rPr>
                <w:lang w:val="vi-VN"/>
              </w:rPr>
            </w:pPr>
            <w:r w:rsidRPr="005E41F1">
              <w:rPr>
                <w:lang w:val="vi-VN"/>
              </w:rPr>
              <w:t>- no memory of what happened</w:t>
            </w:r>
          </w:p>
          <w:p w:rsidR="004214AF" w:rsidRPr="005E41F1" w:rsidRDefault="004214AF" w:rsidP="004214AF">
            <w:pPr>
              <w:rPr>
                <w:lang w:val="vi-VN"/>
              </w:rPr>
            </w:pPr>
          </w:p>
        </w:tc>
        <w:tc>
          <w:tcPr>
            <w:tcW w:w="4675" w:type="dxa"/>
          </w:tcPr>
          <w:p w:rsidR="004214AF" w:rsidRPr="005E41F1" w:rsidRDefault="004214AF" w:rsidP="004214AF">
            <w:pPr>
              <w:rPr>
                <w:lang w:val="vi-VN"/>
              </w:rPr>
            </w:pPr>
            <w:r w:rsidRPr="005E41F1">
              <w:rPr>
                <w:lang w:val="vi-VN"/>
              </w:rPr>
              <w:t>1) Nếu họ trở nên</w:t>
            </w:r>
            <w:del w:id="43" w:author="YE" w:date="2016-11-07T10:47:00Z">
              <w:r w:rsidRPr="005E41F1" w:rsidDel="000E78F5">
                <w:rPr>
                  <w:lang w:val="vi-VN"/>
                </w:rPr>
                <w:delText xml:space="preserve"> hồ đồ</w:delText>
              </w:r>
            </w:del>
            <w:ins w:id="44" w:author="YE" w:date="2016-11-07T10:48:00Z">
              <w:r w:rsidR="000E78F5">
                <w:t xml:space="preserve"> mất tỉnh táo </w:t>
              </w:r>
            </w:ins>
            <w:r w:rsidRPr="005E41F1">
              <w:rPr>
                <w:lang w:val="vi-VN"/>
              </w:rPr>
              <w:t xml:space="preserve">, </w:t>
            </w:r>
            <w:del w:id="45" w:author="YE" w:date="2016-11-07T10:48:00Z">
              <w:r w:rsidRPr="005E41F1" w:rsidDel="000E78F5">
                <w:rPr>
                  <w:lang w:val="vi-VN"/>
                </w:rPr>
                <w:delText>buồn ngủ</w:delText>
              </w:r>
            </w:del>
            <w:ins w:id="46" w:author="YE" w:date="2016-11-07T10:48:00Z">
              <w:r w:rsidR="000E78F5">
                <w:t xml:space="preserve"> lơ mơ </w:t>
              </w:r>
            </w:ins>
            <w:r w:rsidRPr="005E41F1">
              <w:rPr>
                <w:lang w:val="vi-VN"/>
              </w:rPr>
              <w:t>, buồn nôn hoặc ngã từ khoảng cách cao hơn chiều cao của họ 2 lần, hãy gọi 911 hoặc nhờ ai đó gọi</w:t>
            </w:r>
          </w:p>
          <w:p w:rsidR="004214AF" w:rsidRPr="005E41F1" w:rsidRDefault="004214AF" w:rsidP="004214AF">
            <w:pPr>
              <w:rPr>
                <w:lang w:val="vi-VN"/>
              </w:rPr>
            </w:pPr>
          </w:p>
          <w:p w:rsidR="004214AF" w:rsidRPr="005E41F1" w:rsidRDefault="004214AF" w:rsidP="004214AF">
            <w:pPr>
              <w:rPr>
                <w:lang w:val="vi-VN"/>
              </w:rPr>
            </w:pPr>
          </w:p>
          <w:p w:rsidR="004214AF" w:rsidRPr="005E41F1" w:rsidRDefault="004214AF" w:rsidP="004214AF">
            <w:pPr>
              <w:rPr>
                <w:lang w:val="vi-VN"/>
              </w:rPr>
            </w:pPr>
          </w:p>
          <w:p w:rsidR="004214AF" w:rsidRPr="005E41F1" w:rsidRDefault="004214AF" w:rsidP="004214AF">
            <w:pPr>
              <w:rPr>
                <w:lang w:val="vi-VN"/>
              </w:rPr>
            </w:pPr>
            <w:r w:rsidRPr="005E41F1">
              <w:rPr>
                <w:lang w:val="vi-VN"/>
              </w:rPr>
              <w:t>2) Bảo họ nằm nghỉ, và chườm lạnh lên vết thương (ví dụ: bọc túi rau đông lạnh trong khăn tắm)</w:t>
            </w:r>
          </w:p>
          <w:p w:rsidR="004214AF" w:rsidRPr="005E41F1" w:rsidRDefault="004214AF" w:rsidP="004214AF">
            <w:pPr>
              <w:rPr>
                <w:lang w:val="vi-VN"/>
              </w:rPr>
            </w:pPr>
          </w:p>
          <w:p w:rsidR="004214AF" w:rsidRPr="005E41F1" w:rsidRDefault="004214AF" w:rsidP="004214AF">
            <w:pPr>
              <w:rPr>
                <w:lang w:val="vi-VN"/>
              </w:rPr>
            </w:pPr>
            <w:r w:rsidRPr="005E41F1">
              <w:rPr>
                <w:lang w:val="vi-VN"/>
              </w:rPr>
              <w:t>3) Nếu họ có dấu hiệu, triệu chứng của việc bị choáng, họ nên dừng tham gia thể thao, nghỉ ngơi và có sự theo dõi, giám sát bởi các chuyên gia y tế trong lĩnh vực này.</w:t>
            </w:r>
          </w:p>
          <w:p w:rsidR="004214AF" w:rsidRPr="005E41F1" w:rsidRDefault="004214AF" w:rsidP="004214AF">
            <w:pPr>
              <w:rPr>
                <w:lang w:val="vi-VN"/>
              </w:rPr>
            </w:pPr>
          </w:p>
          <w:p w:rsidR="004214AF" w:rsidRPr="005E41F1" w:rsidRDefault="004214AF" w:rsidP="004214AF">
            <w:pPr>
              <w:rPr>
                <w:lang w:val="vi-VN"/>
              </w:rPr>
            </w:pPr>
            <w:r w:rsidRPr="005E41F1">
              <w:rPr>
                <w:lang w:val="vi-VN"/>
              </w:rPr>
              <w:t>Các triệu chứng của việc bị choáng bao gồm:</w:t>
            </w:r>
          </w:p>
          <w:p w:rsidR="004214AF" w:rsidRPr="005E41F1" w:rsidRDefault="004214AF" w:rsidP="004214AF">
            <w:pPr>
              <w:rPr>
                <w:lang w:val="vi-VN"/>
              </w:rPr>
            </w:pPr>
            <w:r w:rsidRPr="005E41F1">
              <w:rPr>
                <w:lang w:val="vi-VN"/>
              </w:rPr>
              <w:t>- Chóng mặt</w:t>
            </w:r>
          </w:p>
          <w:p w:rsidR="004214AF" w:rsidRPr="005E41F1" w:rsidRDefault="004214AF" w:rsidP="004214AF">
            <w:pPr>
              <w:rPr>
                <w:lang w:val="vi-VN"/>
              </w:rPr>
            </w:pPr>
            <w:r w:rsidRPr="005E41F1">
              <w:rPr>
                <w:lang w:val="vi-VN"/>
              </w:rPr>
              <w:t>- Mất ý thức</w:t>
            </w:r>
          </w:p>
          <w:p w:rsidR="004214AF" w:rsidRPr="005E41F1" w:rsidRDefault="004214AF" w:rsidP="004214AF">
            <w:pPr>
              <w:rPr>
                <w:lang w:val="vi-VN"/>
              </w:rPr>
            </w:pPr>
            <w:r w:rsidRPr="005E41F1">
              <w:rPr>
                <w:lang w:val="vi-VN"/>
              </w:rPr>
              <w:t>- Đau đầu</w:t>
            </w:r>
          </w:p>
          <w:p w:rsidR="004214AF" w:rsidRPr="000E78F5" w:rsidRDefault="004214AF" w:rsidP="004214AF">
            <w:pPr>
              <w:rPr>
                <w:rPrChange w:id="47" w:author="YE" w:date="2016-11-07T10:49:00Z">
                  <w:rPr>
                    <w:lang w:val="vi-VN"/>
                  </w:rPr>
                </w:rPrChange>
              </w:rPr>
            </w:pPr>
            <w:r w:rsidRPr="005E41F1">
              <w:rPr>
                <w:lang w:val="vi-VN"/>
              </w:rPr>
              <w:t xml:space="preserve">- </w:t>
            </w:r>
            <w:del w:id="48" w:author="YE" w:date="2016-11-07T10:49:00Z">
              <w:r w:rsidRPr="005E41F1" w:rsidDel="000E78F5">
                <w:rPr>
                  <w:lang w:val="vi-VN"/>
                </w:rPr>
                <w:delText>Hồ đồ</w:delText>
              </w:r>
            </w:del>
            <w:ins w:id="49" w:author="YE" w:date="2016-11-07T10:49:00Z">
              <w:r w:rsidR="000E78F5">
                <w:t xml:space="preserve"> Mất tỉnh táo</w:t>
              </w:r>
            </w:ins>
          </w:p>
          <w:p w:rsidR="004214AF" w:rsidRPr="005E41F1" w:rsidRDefault="004214AF" w:rsidP="004214AF">
            <w:pPr>
              <w:rPr>
                <w:lang w:val="vi-VN"/>
              </w:rPr>
            </w:pPr>
            <w:r w:rsidRPr="005E41F1">
              <w:rPr>
                <w:lang w:val="vi-VN"/>
              </w:rPr>
              <w:t>- Cảm thấy mệt mỏi</w:t>
            </w:r>
          </w:p>
          <w:p w:rsidR="004214AF" w:rsidRPr="000E78F5" w:rsidRDefault="004214AF" w:rsidP="004214AF">
            <w:pPr>
              <w:rPr>
                <w:rPrChange w:id="50" w:author="YE" w:date="2016-11-07T10:50:00Z">
                  <w:rPr>
                    <w:lang w:val="vi-VN"/>
                  </w:rPr>
                </w:rPrChange>
              </w:rPr>
            </w:pPr>
            <w:r w:rsidRPr="005E41F1">
              <w:rPr>
                <w:lang w:val="vi-VN"/>
              </w:rPr>
              <w:t xml:space="preserve">- </w:t>
            </w:r>
            <w:del w:id="51" w:author="YE" w:date="2016-11-07T10:50:00Z">
              <w:r w:rsidRPr="005E41F1" w:rsidDel="000E78F5">
                <w:rPr>
                  <w:lang w:val="vi-VN"/>
                </w:rPr>
                <w:delText>Mờ mắt</w:delText>
              </w:r>
            </w:del>
            <w:ins w:id="52" w:author="YE" w:date="2016-11-07T10:50:00Z">
              <w:r w:rsidR="000E78F5">
                <w:t xml:space="preserve"> Giảm thị lực</w:t>
              </w:r>
            </w:ins>
          </w:p>
          <w:p w:rsidR="004214AF" w:rsidRPr="000E78F5" w:rsidRDefault="004214AF" w:rsidP="000E78F5">
            <w:pPr>
              <w:rPr>
                <w:rPrChange w:id="53" w:author="YE" w:date="2016-11-07T10:50:00Z">
                  <w:rPr>
                    <w:lang w:val="vi-VN"/>
                  </w:rPr>
                </w:rPrChange>
              </w:rPr>
            </w:pPr>
            <w:r w:rsidRPr="005E41F1">
              <w:rPr>
                <w:lang w:val="vi-VN"/>
              </w:rPr>
              <w:t xml:space="preserve">- </w:t>
            </w:r>
            <w:del w:id="54" w:author="YE" w:date="2016-11-07T10:50:00Z">
              <w:r w:rsidRPr="005E41F1" w:rsidDel="000E78F5">
                <w:rPr>
                  <w:lang w:val="vi-VN"/>
                </w:rPr>
                <w:delText>Mất trí nhớ</w:delText>
              </w:r>
            </w:del>
            <w:ins w:id="55" w:author="YE" w:date="2016-11-07T10:50:00Z">
              <w:r w:rsidR="000E78F5">
                <w:t xml:space="preserve"> Mất trí nhớ ngắn hạn</w:t>
              </w:r>
            </w:ins>
          </w:p>
        </w:tc>
      </w:tr>
    </w:tbl>
    <w:p w:rsidR="002F7BED" w:rsidRPr="005E41F1" w:rsidRDefault="002F7BED" w:rsidP="00EF1420">
      <w:pPr>
        <w:rPr>
          <w:color w:val="FF0000"/>
          <w:lang w:val="vi-VN"/>
        </w:rPr>
      </w:pPr>
    </w:p>
    <w:p w:rsidR="002F7BED" w:rsidRPr="005E41F1" w:rsidRDefault="002F7BED" w:rsidP="002F7BED">
      <w:pPr>
        <w:rPr>
          <w:lang w:val="vi-VN"/>
        </w:rPr>
      </w:pPr>
      <w:r w:rsidRPr="005E41F1">
        <w:rPr>
          <w:lang w:val="vi-VN"/>
        </w:rPr>
        <w:br w:type="page"/>
      </w:r>
    </w:p>
    <w:p w:rsidR="00EF1420" w:rsidRPr="005E41F1" w:rsidRDefault="00EF1420" w:rsidP="00EF1420">
      <w:pPr>
        <w:pStyle w:val="Heading1"/>
        <w:rPr>
          <w:lang w:val="vi-VN"/>
        </w:rPr>
      </w:pPr>
      <w:r w:rsidRPr="005E41F1">
        <w:rPr>
          <w:lang w:val="vi-VN"/>
        </w:rPr>
        <w:lastRenderedPageBreak/>
        <w:t>Diabetic emergency</w:t>
      </w:r>
      <w:r w:rsidR="008C1A83" w:rsidRPr="005E41F1">
        <w:rPr>
          <w:lang w:val="vi-VN"/>
        </w:rPr>
        <w:t xml:space="preserve"> (</w:t>
      </w:r>
      <w:del w:id="56" w:author="YE" w:date="2016-11-07T10:51:00Z">
        <w:r w:rsidR="008C1A83" w:rsidRPr="005E41F1" w:rsidDel="000E78F5">
          <w:rPr>
            <w:lang w:val="vi-VN"/>
          </w:rPr>
          <w:delText>C</w:delText>
        </w:r>
        <w:r w:rsidR="000E28F6" w:rsidRPr="005E41F1" w:rsidDel="000E78F5">
          <w:rPr>
            <w:lang w:val="vi-VN"/>
          </w:rPr>
          <w:delText>ấp cứu bệnh tiểu đường</w:delText>
        </w:r>
      </w:del>
      <w:ins w:id="57" w:author="YE" w:date="2016-11-07T10:51:00Z">
        <w:r w:rsidR="000E78F5">
          <w:t xml:space="preserve"> Tụ</w:t>
        </w:r>
        <w:r w:rsidR="00742399">
          <w:t xml:space="preserve">t/ hạ </w:t>
        </w:r>
        <w:r w:rsidR="000E78F5">
          <w:t>đường huyết</w:t>
        </w:r>
      </w:ins>
      <w:r w:rsidR="000E28F6" w:rsidRPr="005E41F1">
        <w:rPr>
          <w:lang w:val="vi-VN"/>
        </w:rPr>
        <w:t>)</w:t>
      </w:r>
    </w:p>
    <w:p w:rsidR="008C1A83" w:rsidRPr="005E41F1" w:rsidRDefault="008C1A83" w:rsidP="008C1A83">
      <w:pPr>
        <w:rPr>
          <w:lang w:val="vi-VN"/>
        </w:rPr>
      </w:pPr>
    </w:p>
    <w:tbl>
      <w:tblPr>
        <w:tblStyle w:val="TableGrid"/>
        <w:tblW w:w="0" w:type="auto"/>
        <w:tblLook w:val="04A0"/>
      </w:tblPr>
      <w:tblGrid>
        <w:gridCol w:w="4675"/>
        <w:gridCol w:w="4675"/>
      </w:tblGrid>
      <w:tr w:rsidR="008C1A83" w:rsidRPr="005E41F1" w:rsidTr="008C1A83">
        <w:tc>
          <w:tcPr>
            <w:tcW w:w="4675" w:type="dxa"/>
          </w:tcPr>
          <w:p w:rsidR="008C1A83" w:rsidRPr="005E41F1" w:rsidRDefault="008C1A83" w:rsidP="008C1A83">
            <w:pPr>
              <w:rPr>
                <w:lang w:val="vi-VN"/>
              </w:rPr>
            </w:pPr>
            <w:r w:rsidRPr="005E41F1">
              <w:rPr>
                <w:lang w:val="vi-VN"/>
              </w:rPr>
              <w:t>1) Give them something containing sugar.</w:t>
            </w:r>
          </w:p>
          <w:p w:rsidR="008C1A83" w:rsidRPr="005E41F1" w:rsidRDefault="008C1A83" w:rsidP="008C1A83">
            <w:pPr>
              <w:rPr>
                <w:lang w:val="vi-VN"/>
              </w:rPr>
            </w:pPr>
            <w:r w:rsidRPr="005E41F1">
              <w:rPr>
                <w:lang w:val="vi-VN"/>
              </w:rPr>
              <w:t>Acceptable forms of sugar include:</w:t>
            </w:r>
          </w:p>
          <w:p w:rsidR="008C1A83" w:rsidRPr="005E41F1" w:rsidRDefault="008C1A83" w:rsidP="008C1A83">
            <w:pPr>
              <w:rPr>
                <w:lang w:val="vi-VN"/>
              </w:rPr>
            </w:pPr>
            <w:r w:rsidRPr="005E41F1">
              <w:rPr>
                <w:lang w:val="vi-VN"/>
              </w:rPr>
              <w:t>- Glucose tablets</w:t>
            </w:r>
          </w:p>
          <w:p w:rsidR="008C1A83" w:rsidRPr="005E41F1" w:rsidRDefault="008C1A83" w:rsidP="008C1A83">
            <w:pPr>
              <w:rPr>
                <w:lang w:val="vi-VN"/>
              </w:rPr>
            </w:pPr>
            <w:r w:rsidRPr="005E41F1">
              <w:rPr>
                <w:lang w:val="vi-VN"/>
              </w:rPr>
              <w:t>- Candies that can be chewed</w:t>
            </w:r>
          </w:p>
          <w:p w:rsidR="008C1A83" w:rsidRPr="005E41F1" w:rsidRDefault="008C1A83" w:rsidP="008C1A83">
            <w:pPr>
              <w:rPr>
                <w:lang w:val="vi-VN"/>
              </w:rPr>
            </w:pPr>
            <w:r w:rsidRPr="005E41F1">
              <w:rPr>
                <w:lang w:val="vi-VN"/>
              </w:rPr>
              <w:t>- Fruit juice</w:t>
            </w:r>
          </w:p>
          <w:p w:rsidR="008C1A83" w:rsidRPr="005E41F1" w:rsidRDefault="008C1A83" w:rsidP="008C1A83">
            <w:pPr>
              <w:rPr>
                <w:lang w:val="vi-VN"/>
              </w:rPr>
            </w:pPr>
            <w:r w:rsidRPr="005E41F1">
              <w:rPr>
                <w:lang w:val="vi-VN"/>
              </w:rPr>
              <w:t>- Fruit strips</w:t>
            </w:r>
          </w:p>
          <w:p w:rsidR="008C1A83" w:rsidRPr="005E41F1" w:rsidRDefault="008C1A83" w:rsidP="008C1A83">
            <w:pPr>
              <w:rPr>
                <w:lang w:val="vi-VN"/>
              </w:rPr>
            </w:pPr>
            <w:r w:rsidRPr="005E41F1">
              <w:rPr>
                <w:lang w:val="vi-VN"/>
              </w:rPr>
              <w:t>- Regular (non-diet) soda</w:t>
            </w:r>
          </w:p>
          <w:p w:rsidR="008C1A83" w:rsidRPr="005E41F1" w:rsidRDefault="008C1A83" w:rsidP="008C1A83">
            <w:pPr>
              <w:rPr>
                <w:lang w:val="vi-VN"/>
              </w:rPr>
            </w:pPr>
            <w:r w:rsidRPr="005E41F1">
              <w:rPr>
                <w:lang w:val="vi-VN"/>
              </w:rPr>
              <w:t>- Milk</w:t>
            </w:r>
          </w:p>
          <w:p w:rsidR="008C1A83" w:rsidRPr="005E41F1" w:rsidRDefault="008C1A83" w:rsidP="008C1A83">
            <w:pPr>
              <w:rPr>
                <w:lang w:val="vi-VN"/>
              </w:rPr>
            </w:pPr>
          </w:p>
          <w:p w:rsidR="008C1A83" w:rsidRPr="005E41F1" w:rsidRDefault="008C1A83" w:rsidP="008C1A83">
            <w:pPr>
              <w:rPr>
                <w:lang w:val="vi-VN"/>
              </w:rPr>
            </w:pPr>
            <w:r w:rsidRPr="005E41F1">
              <w:rPr>
                <w:lang w:val="vi-VN"/>
              </w:rPr>
              <w:t>2) Reassure the person.</w:t>
            </w:r>
          </w:p>
          <w:p w:rsidR="008C1A83" w:rsidRPr="005E41F1" w:rsidRDefault="008C1A83" w:rsidP="008C1A83">
            <w:pPr>
              <w:rPr>
                <w:lang w:val="vi-VN"/>
              </w:rPr>
            </w:pPr>
          </w:p>
          <w:p w:rsidR="008C1A83" w:rsidRPr="005E41F1" w:rsidRDefault="008C1A83" w:rsidP="008C1A83">
            <w:pPr>
              <w:rPr>
                <w:lang w:val="vi-VN"/>
              </w:rPr>
            </w:pPr>
            <w:r w:rsidRPr="005E41F1">
              <w:rPr>
                <w:lang w:val="vi-VN"/>
              </w:rPr>
              <w:t>3) Most people will gradually improve, but</w:t>
            </w:r>
          </w:p>
          <w:p w:rsidR="008C1A83" w:rsidRPr="005E41F1" w:rsidRDefault="008C1A83" w:rsidP="008C1A83">
            <w:pPr>
              <w:rPr>
                <w:lang w:val="vi-VN"/>
              </w:rPr>
            </w:pPr>
            <w:r w:rsidRPr="005E41F1">
              <w:rPr>
                <w:lang w:val="vi-VN"/>
              </w:rPr>
              <w:t>if you are in doubt, the person is</w:t>
            </w:r>
          </w:p>
          <w:p w:rsidR="008C1A83" w:rsidRPr="005E41F1" w:rsidRDefault="008C1A83" w:rsidP="008C1A83">
            <w:pPr>
              <w:rPr>
                <w:lang w:val="vi-VN"/>
              </w:rPr>
            </w:pPr>
            <w:r w:rsidRPr="005E41F1">
              <w:rPr>
                <w:lang w:val="vi-VN"/>
              </w:rPr>
              <w:t>breathing fast, pale or sweating, or if</w:t>
            </w:r>
          </w:p>
          <w:p w:rsidR="008C1A83" w:rsidRPr="005E41F1" w:rsidRDefault="008C1A83" w:rsidP="008C1A83">
            <w:pPr>
              <w:rPr>
                <w:lang w:val="vi-VN"/>
              </w:rPr>
            </w:pPr>
            <w:r w:rsidRPr="005E41F1">
              <w:rPr>
                <w:lang w:val="vi-VN"/>
              </w:rPr>
              <w:t xml:space="preserve">they become unresponsive call 911. </w:t>
            </w:r>
          </w:p>
          <w:p w:rsidR="008C1A83" w:rsidRPr="005E41F1" w:rsidRDefault="008C1A83" w:rsidP="008C1A83">
            <w:pPr>
              <w:rPr>
                <w:lang w:val="vi-VN"/>
              </w:rPr>
            </w:pPr>
          </w:p>
          <w:p w:rsidR="008C1A83" w:rsidRPr="005E41F1" w:rsidRDefault="008C1A83" w:rsidP="008C1A83">
            <w:pPr>
              <w:rPr>
                <w:lang w:val="vi-VN"/>
              </w:rPr>
            </w:pPr>
          </w:p>
        </w:tc>
        <w:tc>
          <w:tcPr>
            <w:tcW w:w="4675" w:type="dxa"/>
          </w:tcPr>
          <w:p w:rsidR="008C1A83" w:rsidRPr="005E41F1" w:rsidRDefault="008C1A83" w:rsidP="008C1A83">
            <w:pPr>
              <w:rPr>
                <w:lang w:val="vi-VN"/>
              </w:rPr>
            </w:pPr>
            <w:r w:rsidRPr="005E41F1">
              <w:rPr>
                <w:lang w:val="vi-VN"/>
              </w:rPr>
              <w:t>1) Cung cấp cho họ 1 thứ gì đó có chứa đường.</w:t>
            </w:r>
          </w:p>
          <w:p w:rsidR="008C1A83" w:rsidRPr="005E41F1" w:rsidRDefault="008C1A83" w:rsidP="008C1A83">
            <w:pPr>
              <w:rPr>
                <w:lang w:val="vi-VN"/>
              </w:rPr>
            </w:pPr>
            <w:r w:rsidRPr="005E41F1">
              <w:rPr>
                <w:lang w:val="vi-VN"/>
              </w:rPr>
              <w:t>Các loại đường có thể chấp nhận được gồm:</w:t>
            </w:r>
          </w:p>
          <w:p w:rsidR="008C1A83" w:rsidRPr="005E41F1" w:rsidRDefault="008C1A83" w:rsidP="008C1A83">
            <w:pPr>
              <w:rPr>
                <w:lang w:val="vi-VN"/>
              </w:rPr>
            </w:pPr>
            <w:r w:rsidRPr="005E41F1">
              <w:rPr>
                <w:lang w:val="vi-VN"/>
              </w:rPr>
              <w:t>- Đường viên glucose</w:t>
            </w:r>
          </w:p>
          <w:p w:rsidR="008C1A83" w:rsidRPr="005E41F1" w:rsidRDefault="008C1A83" w:rsidP="008C1A83">
            <w:pPr>
              <w:rPr>
                <w:lang w:val="vi-VN"/>
              </w:rPr>
            </w:pPr>
            <w:r w:rsidRPr="005E41F1">
              <w:rPr>
                <w:lang w:val="vi-VN"/>
              </w:rPr>
              <w:t>- Kẹo dẻo</w:t>
            </w:r>
          </w:p>
          <w:p w:rsidR="008C1A83" w:rsidRPr="005E41F1" w:rsidRDefault="008C1A83" w:rsidP="008C1A83">
            <w:pPr>
              <w:rPr>
                <w:lang w:val="vi-VN"/>
              </w:rPr>
            </w:pPr>
            <w:r w:rsidRPr="005E41F1">
              <w:rPr>
                <w:lang w:val="vi-VN"/>
              </w:rPr>
              <w:t>- Nước hoa quả</w:t>
            </w:r>
          </w:p>
          <w:p w:rsidR="008C1A83" w:rsidRPr="005E41F1" w:rsidRDefault="008C1A83" w:rsidP="008C1A83">
            <w:pPr>
              <w:rPr>
                <w:lang w:val="vi-VN"/>
              </w:rPr>
            </w:pPr>
            <w:r w:rsidRPr="005E41F1">
              <w:rPr>
                <w:lang w:val="vi-VN"/>
              </w:rPr>
              <w:t>- Kẹo trái cây</w:t>
            </w:r>
          </w:p>
          <w:p w:rsidR="008C1A83" w:rsidRPr="005E41F1" w:rsidRDefault="008C1A83" w:rsidP="008C1A83">
            <w:pPr>
              <w:rPr>
                <w:lang w:val="vi-VN"/>
              </w:rPr>
            </w:pPr>
            <w:r w:rsidRPr="005E41F1">
              <w:rPr>
                <w:lang w:val="vi-VN"/>
              </w:rPr>
              <w:t>- Nước ngọt</w:t>
            </w:r>
          </w:p>
          <w:p w:rsidR="008C1A83" w:rsidRPr="005E41F1" w:rsidRDefault="008C1A83" w:rsidP="008C1A83">
            <w:pPr>
              <w:rPr>
                <w:lang w:val="vi-VN"/>
              </w:rPr>
            </w:pPr>
            <w:r w:rsidRPr="005E41F1">
              <w:rPr>
                <w:lang w:val="vi-VN"/>
              </w:rPr>
              <w:t>- Sữa</w:t>
            </w:r>
          </w:p>
          <w:p w:rsidR="008C1A83" w:rsidRPr="005E41F1" w:rsidRDefault="008C1A83" w:rsidP="008C1A83">
            <w:pPr>
              <w:rPr>
                <w:lang w:val="vi-VN"/>
              </w:rPr>
            </w:pPr>
          </w:p>
          <w:p w:rsidR="008C1A83" w:rsidRPr="005E41F1" w:rsidRDefault="008C1A83" w:rsidP="008C1A83">
            <w:pPr>
              <w:rPr>
                <w:lang w:val="vi-VN"/>
              </w:rPr>
            </w:pPr>
            <w:r w:rsidRPr="005E41F1">
              <w:rPr>
                <w:lang w:val="vi-VN"/>
              </w:rPr>
              <w:t>2) Trấn an người bệnh</w:t>
            </w:r>
          </w:p>
          <w:p w:rsidR="008C1A83" w:rsidRPr="005E41F1" w:rsidRDefault="008C1A83" w:rsidP="008C1A83">
            <w:pPr>
              <w:rPr>
                <w:lang w:val="vi-VN"/>
              </w:rPr>
            </w:pPr>
          </w:p>
          <w:p w:rsidR="002F7BED" w:rsidRPr="005E41F1" w:rsidRDefault="002F7BED" w:rsidP="002F7BED">
            <w:pPr>
              <w:rPr>
                <w:lang w:val="vi-VN"/>
              </w:rPr>
            </w:pPr>
            <w:r w:rsidRPr="005E41F1">
              <w:rPr>
                <w:lang w:val="vi-VN"/>
              </w:rPr>
              <w:t xml:space="preserve">3) Hầu hết tình trạng của người bệnh đều sẽ được cải thiện, nhưng nếu bạn còn không chắc, tình trạng người bệnh còn thở dốc, </w:t>
            </w:r>
            <w:del w:id="58" w:author="YE" w:date="2016-11-07T10:52:00Z">
              <w:r w:rsidRPr="005E41F1" w:rsidDel="00742399">
                <w:rPr>
                  <w:lang w:val="vi-VN"/>
                </w:rPr>
                <w:delText xml:space="preserve">xanh xao </w:delText>
              </w:r>
            </w:del>
            <w:ins w:id="59" w:author="YE" w:date="2016-11-07T10:52:00Z">
              <w:r w:rsidR="00742399">
                <w:t xml:space="preserve">tím tái </w:t>
              </w:r>
            </w:ins>
            <w:r w:rsidRPr="005E41F1">
              <w:rPr>
                <w:lang w:val="vi-VN"/>
              </w:rPr>
              <w:t>hoặc đổ mồ hôi,</w:t>
            </w:r>
            <w:ins w:id="60" w:author="YE" w:date="2016-11-07T10:53:00Z">
              <w:r w:rsidR="00742399" w:rsidRPr="005E41F1" w:rsidDel="00742399">
                <w:rPr>
                  <w:lang w:val="vi-VN"/>
                </w:rPr>
                <w:t xml:space="preserve"> </w:t>
              </w:r>
            </w:ins>
            <w:del w:id="61" w:author="YE" w:date="2016-11-07T10:53:00Z">
              <w:r w:rsidRPr="005E41F1" w:rsidDel="00742399">
                <w:rPr>
                  <w:lang w:val="vi-VN"/>
                </w:rPr>
                <w:delText>hoặc trở nên mất ý thức</w:delText>
              </w:r>
            </w:del>
            <w:ins w:id="62" w:author="YE" w:date="2016-11-07T10:53:00Z">
              <w:r w:rsidR="00742399">
                <w:t xml:space="preserve"> </w:t>
              </w:r>
            </w:ins>
            <w:r w:rsidRPr="005E41F1">
              <w:rPr>
                <w:lang w:val="vi-VN"/>
              </w:rPr>
              <w:t>,</w:t>
            </w:r>
            <w:ins w:id="63" w:author="YE" w:date="2016-11-07T10:53:00Z">
              <w:r w:rsidR="00742399">
                <w:t xml:space="preserve"> hoặc không có phản ứng</w:t>
              </w:r>
            </w:ins>
            <w:r w:rsidRPr="005E41F1">
              <w:rPr>
                <w:lang w:val="vi-VN"/>
              </w:rPr>
              <w:t xml:space="preserve"> hãy gọi 911</w:t>
            </w:r>
          </w:p>
          <w:p w:rsidR="002F7BED" w:rsidRPr="005E41F1" w:rsidRDefault="002F7BED" w:rsidP="008C1A83">
            <w:pPr>
              <w:rPr>
                <w:lang w:val="vi-VN"/>
              </w:rPr>
            </w:pPr>
          </w:p>
        </w:tc>
      </w:tr>
    </w:tbl>
    <w:p w:rsidR="008C1A83" w:rsidRPr="005E41F1" w:rsidRDefault="008C1A83" w:rsidP="008C1A83">
      <w:pPr>
        <w:rPr>
          <w:lang w:val="vi-VN"/>
        </w:rPr>
      </w:pPr>
    </w:p>
    <w:p w:rsidR="00EF1420" w:rsidRPr="00742399" w:rsidRDefault="00EF1420" w:rsidP="00EF1420">
      <w:pPr>
        <w:pStyle w:val="Heading1"/>
        <w:rPr>
          <w:rPrChange w:id="64" w:author="YE" w:date="2016-11-07T10:55:00Z">
            <w:rPr>
              <w:lang w:val="vi-VN"/>
            </w:rPr>
          </w:rPrChange>
        </w:rPr>
      </w:pPr>
      <w:r w:rsidRPr="005E41F1">
        <w:rPr>
          <w:lang w:val="vi-VN"/>
        </w:rPr>
        <w:t>Distress</w:t>
      </w:r>
      <w:del w:id="65" w:author="YE" w:date="2016-11-07T10:55:00Z">
        <w:r w:rsidR="00367467" w:rsidRPr="005E41F1" w:rsidDel="00742399">
          <w:rPr>
            <w:lang w:val="vi-VN"/>
          </w:rPr>
          <w:delText xml:space="preserve">( </w:delText>
        </w:r>
        <w:r w:rsidR="002F7BED" w:rsidRPr="005E41F1" w:rsidDel="00742399">
          <w:rPr>
            <w:lang w:val="vi-VN"/>
          </w:rPr>
          <w:delText>Hoảng loạn</w:delText>
        </w:r>
        <w:r w:rsidR="002866D0" w:rsidRPr="005E41F1" w:rsidDel="00742399">
          <w:rPr>
            <w:lang w:val="vi-VN"/>
          </w:rPr>
          <w:delText>)</w:delText>
        </w:r>
      </w:del>
      <w:ins w:id="66" w:author="YE" w:date="2016-11-07T10:55:00Z">
        <w:r w:rsidR="00742399">
          <w:t xml:space="preserve"> Lo âu</w:t>
        </w:r>
      </w:ins>
    </w:p>
    <w:p w:rsidR="002F7BED" w:rsidRPr="005E41F1" w:rsidRDefault="002F7BED" w:rsidP="002F7BED">
      <w:pPr>
        <w:rPr>
          <w:lang w:val="vi-VN"/>
        </w:rPr>
      </w:pPr>
    </w:p>
    <w:tbl>
      <w:tblPr>
        <w:tblStyle w:val="TableGrid"/>
        <w:tblW w:w="0" w:type="auto"/>
        <w:tblLook w:val="04A0"/>
      </w:tblPr>
      <w:tblGrid>
        <w:gridCol w:w="4675"/>
        <w:gridCol w:w="4675"/>
      </w:tblGrid>
      <w:tr w:rsidR="002F7BED" w:rsidRPr="005E41F1" w:rsidTr="002F7BED">
        <w:tc>
          <w:tcPr>
            <w:tcW w:w="4675" w:type="dxa"/>
          </w:tcPr>
          <w:p w:rsidR="002F7BED" w:rsidRPr="005E41F1" w:rsidRDefault="002F7BED" w:rsidP="002F7BED">
            <w:pPr>
              <w:rPr>
                <w:lang w:val="vi-VN"/>
              </w:rPr>
            </w:pPr>
            <w:r w:rsidRPr="005E41F1">
              <w:rPr>
                <w:lang w:val="vi-VN"/>
              </w:rPr>
              <w:t>1) Show you are listening and calmly ask</w:t>
            </w:r>
          </w:p>
          <w:p w:rsidR="002F7BED" w:rsidRPr="005E41F1" w:rsidRDefault="002F7BED" w:rsidP="002F7BED">
            <w:pPr>
              <w:rPr>
                <w:lang w:val="vi-VN"/>
              </w:rPr>
            </w:pPr>
            <w:r w:rsidRPr="005E41F1">
              <w:rPr>
                <w:lang w:val="vi-VN"/>
              </w:rPr>
              <w:t>them how you can help.</w:t>
            </w:r>
          </w:p>
          <w:p w:rsidR="002F7BED" w:rsidRPr="005E41F1" w:rsidRDefault="002F7BED" w:rsidP="002F7BED">
            <w:pPr>
              <w:rPr>
                <w:lang w:val="vi-VN"/>
              </w:rPr>
            </w:pPr>
          </w:p>
          <w:p w:rsidR="002F7BED" w:rsidRPr="005E41F1" w:rsidRDefault="002F7BED" w:rsidP="002F7BED">
            <w:pPr>
              <w:rPr>
                <w:lang w:val="vi-VN"/>
              </w:rPr>
            </w:pPr>
            <w:r w:rsidRPr="005E41F1">
              <w:rPr>
                <w:lang w:val="vi-VN"/>
              </w:rPr>
              <w:t>2) Be considerate of what is going on</w:t>
            </w:r>
          </w:p>
          <w:p w:rsidR="002F7BED" w:rsidRPr="005E41F1" w:rsidRDefault="002F7BED" w:rsidP="002F7BED">
            <w:pPr>
              <w:rPr>
                <w:lang w:val="vi-VN"/>
              </w:rPr>
            </w:pPr>
            <w:r w:rsidRPr="005E41F1">
              <w:rPr>
                <w:lang w:val="vi-VN"/>
              </w:rPr>
              <w:t>around them and what they need.</w:t>
            </w:r>
          </w:p>
        </w:tc>
        <w:tc>
          <w:tcPr>
            <w:tcW w:w="4675" w:type="dxa"/>
          </w:tcPr>
          <w:p w:rsidR="002F7BED" w:rsidRPr="005E41F1" w:rsidRDefault="002F7BED" w:rsidP="002F7BED">
            <w:pPr>
              <w:rPr>
                <w:lang w:val="vi-VN"/>
              </w:rPr>
            </w:pPr>
            <w:r w:rsidRPr="005E41F1">
              <w:rPr>
                <w:lang w:val="vi-VN"/>
              </w:rPr>
              <w:t xml:space="preserve">1) Cho họ thấy rằng bạn đang lắng nghe và </w:t>
            </w:r>
            <w:ins w:id="67" w:author="YE" w:date="2016-11-07T10:54:00Z">
              <w:r w:rsidR="00742399">
                <w:t xml:space="preserve"> kiên nhẫn </w:t>
              </w:r>
            </w:ins>
            <w:r w:rsidRPr="005E41F1">
              <w:rPr>
                <w:lang w:val="vi-VN"/>
              </w:rPr>
              <w:t>hỏi họ rằng bạn có thể giúp được gì</w:t>
            </w:r>
          </w:p>
          <w:p w:rsidR="002F7BED" w:rsidRPr="005E41F1" w:rsidRDefault="002F7BED" w:rsidP="002F7BED">
            <w:pPr>
              <w:rPr>
                <w:lang w:val="vi-VN"/>
              </w:rPr>
            </w:pPr>
          </w:p>
          <w:p w:rsidR="002F7BED" w:rsidRPr="005E41F1" w:rsidRDefault="002F7BED" w:rsidP="002F7BED">
            <w:pPr>
              <w:rPr>
                <w:lang w:val="vi-VN"/>
              </w:rPr>
            </w:pPr>
            <w:r w:rsidRPr="005E41F1">
              <w:rPr>
                <w:lang w:val="vi-VN"/>
              </w:rPr>
              <w:t xml:space="preserve">2) </w:t>
            </w:r>
            <w:ins w:id="68" w:author="YE" w:date="2016-11-07T10:56:00Z">
              <w:r w:rsidR="00742399">
                <w:t>Cho họ b</w:t>
              </w:r>
            </w:ins>
            <w:del w:id="69" w:author="YE" w:date="2016-11-07T10:56:00Z">
              <w:r w:rsidRPr="005E41F1" w:rsidDel="00742399">
                <w:rPr>
                  <w:lang w:val="vi-VN"/>
                </w:rPr>
                <w:delText>B</w:delText>
              </w:r>
            </w:del>
            <w:r w:rsidRPr="005E41F1">
              <w:rPr>
                <w:lang w:val="vi-VN"/>
              </w:rPr>
              <w:t>iết được rằng xung quanh họ đang xảy ra chuyện gì, và họ cần gì</w:t>
            </w:r>
          </w:p>
          <w:p w:rsidR="002F7BED" w:rsidRPr="005E41F1" w:rsidRDefault="002F7BED" w:rsidP="002F7BED">
            <w:pPr>
              <w:rPr>
                <w:lang w:val="vi-VN"/>
              </w:rPr>
            </w:pPr>
          </w:p>
          <w:p w:rsidR="002F7BED" w:rsidRPr="005E41F1" w:rsidRDefault="002F7BED" w:rsidP="002F7BED">
            <w:pPr>
              <w:rPr>
                <w:lang w:val="vi-VN"/>
              </w:rPr>
            </w:pPr>
          </w:p>
        </w:tc>
      </w:tr>
    </w:tbl>
    <w:p w:rsidR="002F7BED" w:rsidRPr="005E41F1" w:rsidRDefault="002F7BED" w:rsidP="002F7BED">
      <w:pPr>
        <w:rPr>
          <w:lang w:val="vi-VN"/>
        </w:rPr>
      </w:pPr>
    </w:p>
    <w:p w:rsidR="00EF1420" w:rsidRPr="005E41F1" w:rsidRDefault="00367467" w:rsidP="00EF1420">
      <w:pPr>
        <w:rPr>
          <w:lang w:val="vi-VN"/>
        </w:rPr>
      </w:pPr>
      <w:r w:rsidRPr="005E41F1">
        <w:rPr>
          <w:lang w:val="vi-VN"/>
        </w:rPr>
        <w:t xml:space="preserve"> </w:t>
      </w:r>
    </w:p>
    <w:p w:rsidR="002F7BED" w:rsidRPr="005E41F1" w:rsidRDefault="002F7BED">
      <w:pPr>
        <w:rPr>
          <w:lang w:val="vi-VN"/>
        </w:rPr>
      </w:pPr>
      <w:r w:rsidRPr="005E41F1">
        <w:rPr>
          <w:lang w:val="vi-VN"/>
        </w:rPr>
        <w:br w:type="page"/>
      </w:r>
    </w:p>
    <w:p w:rsidR="00EF1420" w:rsidRPr="005E41F1" w:rsidRDefault="00EF1420" w:rsidP="00EF1420">
      <w:pPr>
        <w:pStyle w:val="Heading1"/>
        <w:rPr>
          <w:lang w:val="vi-VN"/>
        </w:rPr>
      </w:pPr>
      <w:r w:rsidRPr="005E41F1">
        <w:rPr>
          <w:lang w:val="vi-VN"/>
        </w:rPr>
        <w:lastRenderedPageBreak/>
        <w:t>Heart Attack</w:t>
      </w:r>
      <w:r w:rsidR="0046427B" w:rsidRPr="005E41F1">
        <w:rPr>
          <w:lang w:val="vi-VN"/>
        </w:rPr>
        <w:t xml:space="preserve"> </w:t>
      </w:r>
      <w:r w:rsidR="00367467" w:rsidRPr="005E41F1">
        <w:rPr>
          <w:lang w:val="vi-VN"/>
        </w:rPr>
        <w:t>(đau tim)</w:t>
      </w:r>
    </w:p>
    <w:p w:rsidR="002F7BED" w:rsidRPr="005E41F1" w:rsidRDefault="002F7BED" w:rsidP="002F7BED">
      <w:pPr>
        <w:rPr>
          <w:lang w:val="vi-VN"/>
        </w:rPr>
      </w:pPr>
    </w:p>
    <w:tbl>
      <w:tblPr>
        <w:tblStyle w:val="TableGrid"/>
        <w:tblW w:w="0" w:type="auto"/>
        <w:tblLook w:val="04A0"/>
      </w:tblPr>
      <w:tblGrid>
        <w:gridCol w:w="4675"/>
        <w:gridCol w:w="4675"/>
      </w:tblGrid>
      <w:tr w:rsidR="002F7BED" w:rsidRPr="005E41F1" w:rsidTr="002F7BED">
        <w:tc>
          <w:tcPr>
            <w:tcW w:w="4675" w:type="dxa"/>
          </w:tcPr>
          <w:p w:rsidR="002F7BED" w:rsidRPr="005E41F1" w:rsidRDefault="002F7BED" w:rsidP="002F7BED">
            <w:pPr>
              <w:rPr>
                <w:lang w:val="vi-VN"/>
              </w:rPr>
            </w:pPr>
            <w:r w:rsidRPr="005E41F1">
              <w:rPr>
                <w:lang w:val="vi-VN"/>
              </w:rPr>
              <w:t>1) The person may have persistent chest</w:t>
            </w:r>
          </w:p>
          <w:p w:rsidR="002F7BED" w:rsidRPr="005E41F1" w:rsidRDefault="002F7BED" w:rsidP="002F7BED">
            <w:pPr>
              <w:rPr>
                <w:lang w:val="vi-VN"/>
              </w:rPr>
            </w:pPr>
            <w:r w:rsidRPr="005E41F1">
              <w:rPr>
                <w:lang w:val="vi-VN"/>
              </w:rPr>
              <w:t>pain, pressure or squeezing or isolated</w:t>
            </w:r>
          </w:p>
          <w:p w:rsidR="002F7BED" w:rsidRPr="005E41F1" w:rsidRDefault="002F7BED" w:rsidP="002F7BED">
            <w:pPr>
              <w:rPr>
                <w:lang w:val="vi-VN"/>
              </w:rPr>
            </w:pPr>
            <w:r w:rsidRPr="005E41F1">
              <w:rPr>
                <w:lang w:val="vi-VN"/>
              </w:rPr>
              <w:t>unexplained discomfort in arms, neck,</w:t>
            </w:r>
          </w:p>
          <w:p w:rsidR="002F7BED" w:rsidRPr="005E41F1" w:rsidRDefault="002F7BED" w:rsidP="002F7BED">
            <w:pPr>
              <w:rPr>
                <w:lang w:val="vi-VN"/>
              </w:rPr>
            </w:pPr>
            <w:r w:rsidRPr="005E41F1">
              <w:rPr>
                <w:lang w:val="vi-VN"/>
              </w:rPr>
              <w:t>jaw, back, or stomach</w:t>
            </w:r>
          </w:p>
          <w:p w:rsidR="002F7BED" w:rsidRPr="005E41F1" w:rsidRDefault="002F7BED" w:rsidP="002F7BED">
            <w:pPr>
              <w:rPr>
                <w:lang w:val="vi-VN"/>
              </w:rPr>
            </w:pPr>
          </w:p>
          <w:p w:rsidR="002F7BED" w:rsidRPr="005E41F1" w:rsidRDefault="002F7BED" w:rsidP="002F7BED">
            <w:pPr>
              <w:rPr>
                <w:lang w:val="vi-VN"/>
              </w:rPr>
            </w:pPr>
            <w:r w:rsidRPr="005E41F1">
              <w:rPr>
                <w:lang w:val="vi-VN"/>
              </w:rPr>
              <w:t>2) Call 911 immediately or get someone</w:t>
            </w:r>
          </w:p>
          <w:p w:rsidR="002F7BED" w:rsidRPr="005E41F1" w:rsidRDefault="002F7BED" w:rsidP="002F7BED">
            <w:pPr>
              <w:rPr>
                <w:lang w:val="vi-VN"/>
              </w:rPr>
            </w:pPr>
            <w:r w:rsidRPr="005E41F1">
              <w:rPr>
                <w:lang w:val="vi-VN"/>
              </w:rPr>
              <w:t xml:space="preserve">else to do it. </w:t>
            </w:r>
          </w:p>
          <w:p w:rsidR="002F7BED" w:rsidRPr="005E41F1" w:rsidRDefault="002F7BED" w:rsidP="002F7BED">
            <w:pPr>
              <w:rPr>
                <w:lang w:val="vi-VN"/>
              </w:rPr>
            </w:pPr>
          </w:p>
          <w:p w:rsidR="002F7BED" w:rsidRPr="005E41F1" w:rsidRDefault="002F7BED" w:rsidP="002F7BED">
            <w:pPr>
              <w:rPr>
                <w:lang w:val="vi-VN"/>
              </w:rPr>
            </w:pPr>
            <w:r w:rsidRPr="005E41F1">
              <w:rPr>
                <w:lang w:val="vi-VN"/>
              </w:rPr>
              <w:t>3) Make sure they are in a position that is</w:t>
            </w:r>
          </w:p>
          <w:p w:rsidR="002F7BED" w:rsidRPr="005E41F1" w:rsidRDefault="002F7BED" w:rsidP="002F7BED">
            <w:pPr>
              <w:rPr>
                <w:lang w:val="vi-VN"/>
              </w:rPr>
            </w:pPr>
            <w:r w:rsidRPr="005E41F1">
              <w:rPr>
                <w:lang w:val="vi-VN"/>
              </w:rPr>
              <w:t>comfortable for them (e.g. sit them on</w:t>
            </w:r>
          </w:p>
          <w:p w:rsidR="002F7BED" w:rsidRPr="005E41F1" w:rsidRDefault="002F7BED" w:rsidP="002F7BED">
            <w:pPr>
              <w:rPr>
                <w:lang w:val="vi-VN"/>
              </w:rPr>
            </w:pPr>
            <w:r w:rsidRPr="005E41F1">
              <w:rPr>
                <w:lang w:val="vi-VN"/>
              </w:rPr>
              <w:t>the floor, leaning against a wall or</w:t>
            </w:r>
          </w:p>
          <w:p w:rsidR="002F7BED" w:rsidRPr="005E41F1" w:rsidRDefault="002F7BED" w:rsidP="002F7BED">
            <w:pPr>
              <w:rPr>
                <w:lang w:val="vi-VN"/>
              </w:rPr>
            </w:pPr>
            <w:r w:rsidRPr="005E41F1">
              <w:rPr>
                <w:lang w:val="vi-VN"/>
              </w:rPr>
              <w:t>chair) and give them aspirin. Only give</w:t>
            </w:r>
          </w:p>
          <w:p w:rsidR="002F7BED" w:rsidRPr="005E41F1" w:rsidRDefault="002F7BED" w:rsidP="002F7BED">
            <w:pPr>
              <w:rPr>
                <w:lang w:val="vi-VN"/>
              </w:rPr>
            </w:pPr>
            <w:r w:rsidRPr="005E41F1">
              <w:rPr>
                <w:lang w:val="vi-VN"/>
              </w:rPr>
              <w:t>aspirin if the person is responsive, able</w:t>
            </w:r>
          </w:p>
          <w:p w:rsidR="002F7BED" w:rsidRPr="005E41F1" w:rsidRDefault="002F7BED" w:rsidP="002F7BED">
            <w:pPr>
              <w:rPr>
                <w:lang w:val="vi-VN"/>
              </w:rPr>
            </w:pPr>
            <w:r w:rsidRPr="005E41F1">
              <w:rPr>
                <w:lang w:val="vi-VN"/>
              </w:rPr>
              <w:t>to chew and swallow and is allowed to</w:t>
            </w:r>
          </w:p>
          <w:p w:rsidR="002F7BED" w:rsidRPr="005E41F1" w:rsidRDefault="002F7BED" w:rsidP="002F7BED">
            <w:pPr>
              <w:rPr>
                <w:lang w:val="vi-VN"/>
              </w:rPr>
            </w:pPr>
            <w:r w:rsidRPr="005E41F1">
              <w:rPr>
                <w:lang w:val="vi-VN"/>
              </w:rPr>
              <w:t>have aspirin.</w:t>
            </w:r>
          </w:p>
          <w:p w:rsidR="0046427B" w:rsidRPr="005E41F1" w:rsidRDefault="0046427B" w:rsidP="002F7BED">
            <w:pPr>
              <w:rPr>
                <w:lang w:val="vi-VN"/>
              </w:rPr>
            </w:pPr>
          </w:p>
          <w:p w:rsidR="0046427B" w:rsidRPr="005E41F1" w:rsidRDefault="0046427B" w:rsidP="0046427B">
            <w:pPr>
              <w:rPr>
                <w:lang w:val="vi-VN"/>
              </w:rPr>
            </w:pPr>
            <w:r w:rsidRPr="005E41F1">
              <w:rPr>
                <w:lang w:val="vi-VN"/>
              </w:rPr>
              <w:t>4) Give them constant reassurance while</w:t>
            </w:r>
          </w:p>
          <w:p w:rsidR="0046427B" w:rsidRPr="005E41F1" w:rsidRDefault="0046427B" w:rsidP="0046427B">
            <w:pPr>
              <w:rPr>
                <w:lang w:val="vi-VN"/>
              </w:rPr>
            </w:pPr>
            <w:r w:rsidRPr="005E41F1">
              <w:rPr>
                <w:lang w:val="vi-VN"/>
              </w:rPr>
              <w:t>waiting for the ambulance.</w:t>
            </w:r>
          </w:p>
          <w:p w:rsidR="002F7BED" w:rsidRPr="005E41F1" w:rsidRDefault="002F7BED" w:rsidP="002F7BED">
            <w:pPr>
              <w:rPr>
                <w:lang w:val="vi-VN"/>
              </w:rPr>
            </w:pPr>
          </w:p>
        </w:tc>
        <w:tc>
          <w:tcPr>
            <w:tcW w:w="4675" w:type="dxa"/>
          </w:tcPr>
          <w:p w:rsidR="002F7BED" w:rsidRPr="005E41F1" w:rsidRDefault="002F7BED" w:rsidP="002F7BED">
            <w:pPr>
              <w:rPr>
                <w:lang w:val="vi-VN"/>
              </w:rPr>
            </w:pPr>
            <w:r w:rsidRPr="005E41F1">
              <w:rPr>
                <w:lang w:val="vi-VN"/>
              </w:rPr>
              <w:t>1) Bị đau dai dẳng ở ngực. Tay, cổ, hàm, lưng, dạ dày bị cảm thấy có áp lực, đè nén co thắt khó chịu mà không giải thích được</w:t>
            </w:r>
          </w:p>
          <w:p w:rsidR="002F7BED" w:rsidRPr="005E41F1" w:rsidRDefault="002F7BED" w:rsidP="002F7BED">
            <w:pPr>
              <w:rPr>
                <w:lang w:val="vi-VN"/>
              </w:rPr>
            </w:pPr>
          </w:p>
          <w:p w:rsidR="002F7BED" w:rsidRPr="005E41F1" w:rsidRDefault="002F7BED" w:rsidP="002F7BED">
            <w:pPr>
              <w:rPr>
                <w:lang w:val="vi-VN"/>
              </w:rPr>
            </w:pPr>
          </w:p>
          <w:p w:rsidR="002F7BED" w:rsidRPr="005E41F1" w:rsidRDefault="002F7BED" w:rsidP="002F7BED">
            <w:pPr>
              <w:rPr>
                <w:lang w:val="vi-VN"/>
              </w:rPr>
            </w:pPr>
            <w:r w:rsidRPr="005E41F1">
              <w:rPr>
                <w:lang w:val="vi-VN"/>
              </w:rPr>
              <w:t>2) Ngay lập tức gọi 115 hoặc nhờ ai đó gọi</w:t>
            </w:r>
          </w:p>
          <w:p w:rsidR="002F7BED" w:rsidRPr="005E41F1" w:rsidRDefault="002F7BED" w:rsidP="002F7BED">
            <w:pPr>
              <w:rPr>
                <w:lang w:val="vi-VN"/>
              </w:rPr>
            </w:pPr>
          </w:p>
          <w:p w:rsidR="002F7BED" w:rsidRPr="005E41F1" w:rsidRDefault="002F7BED" w:rsidP="002F7BED">
            <w:pPr>
              <w:rPr>
                <w:lang w:val="vi-VN"/>
              </w:rPr>
            </w:pPr>
          </w:p>
          <w:p w:rsidR="0046427B" w:rsidRPr="005E41F1" w:rsidRDefault="002F7BED" w:rsidP="0046427B">
            <w:pPr>
              <w:rPr>
                <w:lang w:val="vi-VN"/>
              </w:rPr>
            </w:pPr>
            <w:r w:rsidRPr="005E41F1">
              <w:rPr>
                <w:lang w:val="vi-VN"/>
              </w:rPr>
              <w:t xml:space="preserve">3) </w:t>
            </w:r>
            <w:r w:rsidR="0046427B" w:rsidRPr="005E41F1">
              <w:rPr>
                <w:lang w:val="vi-VN"/>
              </w:rPr>
              <w:t>Hãy chắc chắn rằng vị trí họ đang ngồi là vị trí thoải mái đối với họ (ví dụ như ngồi trên sàn nhà, dựa lưng vào tường hoặc ngồi trên ghế) và đưa thuốc cho họ. Chỉ đưa thuốc khi họ còn có thể phản ứng, có khả năng nhai, nuốt và được phép dùng aspirin</w:t>
            </w:r>
          </w:p>
          <w:p w:rsidR="0046427B" w:rsidRPr="005E41F1" w:rsidRDefault="0046427B" w:rsidP="0046427B">
            <w:pPr>
              <w:rPr>
                <w:lang w:val="vi-VN"/>
              </w:rPr>
            </w:pPr>
          </w:p>
          <w:p w:rsidR="002F7BED" w:rsidRPr="005E41F1" w:rsidRDefault="002F7BED" w:rsidP="002F7BED">
            <w:pPr>
              <w:rPr>
                <w:lang w:val="vi-VN"/>
              </w:rPr>
            </w:pPr>
          </w:p>
          <w:p w:rsidR="0046427B" w:rsidRPr="005E41F1" w:rsidRDefault="0046427B" w:rsidP="002F7BED">
            <w:pPr>
              <w:rPr>
                <w:lang w:val="vi-VN"/>
              </w:rPr>
            </w:pPr>
            <w:r w:rsidRPr="005E41F1">
              <w:rPr>
                <w:lang w:val="vi-VN"/>
              </w:rPr>
              <w:t>4) Làm cho họ cảm thấy an tâm trong lúc chờ đợi xe cứu thương.</w:t>
            </w:r>
          </w:p>
        </w:tc>
      </w:tr>
    </w:tbl>
    <w:p w:rsidR="002F7BED" w:rsidRPr="005E41F1" w:rsidRDefault="002F7BED" w:rsidP="002F7BED">
      <w:pPr>
        <w:rPr>
          <w:lang w:val="vi-VN"/>
        </w:rPr>
      </w:pPr>
    </w:p>
    <w:p w:rsidR="0046427B" w:rsidRPr="005E41F1" w:rsidRDefault="00EF1420" w:rsidP="00EF1420">
      <w:pPr>
        <w:rPr>
          <w:lang w:val="vi-VN"/>
        </w:rPr>
      </w:pPr>
      <w:r w:rsidRPr="005E41F1">
        <w:rPr>
          <w:lang w:val="vi-VN"/>
        </w:rPr>
        <w:t>.</w:t>
      </w:r>
    </w:p>
    <w:p w:rsidR="0046427B" w:rsidRPr="005E41F1" w:rsidRDefault="0046427B" w:rsidP="0046427B">
      <w:pPr>
        <w:rPr>
          <w:lang w:val="vi-VN"/>
        </w:rPr>
      </w:pPr>
      <w:r w:rsidRPr="005E41F1">
        <w:rPr>
          <w:lang w:val="vi-VN"/>
        </w:rPr>
        <w:br w:type="page"/>
      </w:r>
    </w:p>
    <w:p w:rsidR="00EF1420" w:rsidRPr="005E41F1" w:rsidRDefault="00EF1420" w:rsidP="00EF1420">
      <w:pPr>
        <w:pStyle w:val="Heading1"/>
        <w:rPr>
          <w:lang w:val="vi-VN"/>
        </w:rPr>
      </w:pPr>
      <w:r w:rsidRPr="005E41F1">
        <w:rPr>
          <w:lang w:val="vi-VN"/>
        </w:rPr>
        <w:lastRenderedPageBreak/>
        <w:t>Heat stroke</w:t>
      </w:r>
      <w:r w:rsidR="0046427B" w:rsidRPr="005E41F1">
        <w:rPr>
          <w:lang w:val="vi-VN"/>
        </w:rPr>
        <w:t xml:space="preserve"> (Sốc nhiệt)</w:t>
      </w:r>
    </w:p>
    <w:p w:rsidR="0046427B" w:rsidRPr="005E41F1" w:rsidRDefault="0046427B" w:rsidP="0046427B">
      <w:pPr>
        <w:rPr>
          <w:lang w:val="vi-VN"/>
        </w:rPr>
      </w:pPr>
    </w:p>
    <w:tbl>
      <w:tblPr>
        <w:tblStyle w:val="TableGrid"/>
        <w:tblW w:w="0" w:type="auto"/>
        <w:tblLook w:val="04A0"/>
      </w:tblPr>
      <w:tblGrid>
        <w:gridCol w:w="4675"/>
        <w:gridCol w:w="4675"/>
      </w:tblGrid>
      <w:tr w:rsidR="0046427B" w:rsidRPr="005E41F1" w:rsidTr="0046427B">
        <w:tc>
          <w:tcPr>
            <w:tcW w:w="4675" w:type="dxa"/>
          </w:tcPr>
          <w:p w:rsidR="0046427B" w:rsidRPr="005E41F1" w:rsidRDefault="0046427B" w:rsidP="0046427B">
            <w:pPr>
              <w:rPr>
                <w:lang w:val="vi-VN"/>
              </w:rPr>
            </w:pPr>
            <w:r w:rsidRPr="005E41F1">
              <w:rPr>
                <w:lang w:val="vi-VN"/>
              </w:rPr>
              <w:t>1) The person's skin may be hot or red,</w:t>
            </w:r>
          </w:p>
          <w:p w:rsidR="0046427B" w:rsidRPr="005E41F1" w:rsidRDefault="0046427B" w:rsidP="0046427B">
            <w:pPr>
              <w:rPr>
                <w:lang w:val="vi-VN"/>
              </w:rPr>
            </w:pPr>
            <w:r w:rsidRPr="005E41F1">
              <w:rPr>
                <w:lang w:val="vi-VN"/>
              </w:rPr>
              <w:t>and may also be dry or moist; they may</w:t>
            </w:r>
          </w:p>
          <w:p w:rsidR="0046427B" w:rsidRPr="005E41F1" w:rsidRDefault="0046427B" w:rsidP="0046427B">
            <w:pPr>
              <w:rPr>
                <w:lang w:val="vi-VN"/>
              </w:rPr>
            </w:pPr>
            <w:r w:rsidRPr="005E41F1">
              <w:rPr>
                <w:lang w:val="vi-VN"/>
              </w:rPr>
              <w:t>be experiencing changes in mental</w:t>
            </w:r>
          </w:p>
          <w:p w:rsidR="0046427B" w:rsidRPr="005E41F1" w:rsidRDefault="0046427B" w:rsidP="0046427B">
            <w:pPr>
              <w:rPr>
                <w:lang w:val="vi-VN"/>
              </w:rPr>
            </w:pPr>
            <w:r w:rsidRPr="005E41F1">
              <w:rPr>
                <w:lang w:val="vi-VN"/>
              </w:rPr>
              <w:t>status, as well as vomiting and a high</w:t>
            </w:r>
          </w:p>
          <w:p w:rsidR="0046427B" w:rsidRPr="005E41F1" w:rsidRDefault="0046427B" w:rsidP="0046427B">
            <w:pPr>
              <w:rPr>
                <w:lang w:val="vi-VN"/>
              </w:rPr>
            </w:pPr>
            <w:r w:rsidRPr="005E41F1">
              <w:rPr>
                <w:lang w:val="vi-VN"/>
              </w:rPr>
              <w:t>body temperature.</w:t>
            </w:r>
          </w:p>
          <w:p w:rsidR="0046427B" w:rsidRPr="005E41F1" w:rsidRDefault="0046427B" w:rsidP="0046427B">
            <w:pPr>
              <w:rPr>
                <w:lang w:val="vi-VN"/>
              </w:rPr>
            </w:pPr>
          </w:p>
          <w:p w:rsidR="0046427B" w:rsidRPr="005E41F1" w:rsidRDefault="0046427B" w:rsidP="0046427B">
            <w:pPr>
              <w:rPr>
                <w:lang w:val="vi-VN"/>
              </w:rPr>
            </w:pPr>
            <w:r w:rsidRPr="005E41F1">
              <w:rPr>
                <w:lang w:val="vi-VN"/>
              </w:rPr>
              <w:t>2) Call 911 as soon as possible, or get</w:t>
            </w:r>
          </w:p>
          <w:p w:rsidR="0046427B" w:rsidRPr="005E41F1" w:rsidRDefault="0046427B" w:rsidP="0046427B">
            <w:pPr>
              <w:rPr>
                <w:lang w:val="vi-VN"/>
              </w:rPr>
            </w:pPr>
            <w:r w:rsidRPr="005E41F1">
              <w:rPr>
                <w:lang w:val="vi-VN"/>
              </w:rPr>
              <w:t>someone else to do it.</w:t>
            </w:r>
          </w:p>
          <w:p w:rsidR="0046427B" w:rsidRPr="005E41F1" w:rsidRDefault="0046427B" w:rsidP="0046427B">
            <w:pPr>
              <w:rPr>
                <w:i/>
                <w:lang w:val="vi-VN"/>
              </w:rPr>
            </w:pPr>
            <w:r w:rsidRPr="005E41F1">
              <w:rPr>
                <w:i/>
                <w:lang w:val="vi-VN"/>
              </w:rPr>
              <w:t>Heat stroke is life-threatening.</w:t>
            </w:r>
          </w:p>
          <w:p w:rsidR="0046427B" w:rsidRPr="005E41F1" w:rsidRDefault="0046427B" w:rsidP="0046427B">
            <w:pPr>
              <w:rPr>
                <w:lang w:val="vi-VN"/>
              </w:rPr>
            </w:pPr>
            <w:r w:rsidRPr="005E41F1">
              <w:rPr>
                <w:lang w:val="vi-VN"/>
              </w:rPr>
              <w:t>Call 911</w:t>
            </w:r>
          </w:p>
          <w:p w:rsidR="0046427B" w:rsidRPr="005E41F1" w:rsidRDefault="0046427B" w:rsidP="0046427B">
            <w:pPr>
              <w:rPr>
                <w:lang w:val="vi-VN"/>
              </w:rPr>
            </w:pPr>
            <w:r w:rsidRPr="005E41F1">
              <w:rPr>
                <w:lang w:val="vi-VN"/>
              </w:rPr>
              <w:t xml:space="preserve"> </w:t>
            </w:r>
          </w:p>
          <w:p w:rsidR="0046427B" w:rsidRPr="005E41F1" w:rsidRDefault="0046427B" w:rsidP="0046427B">
            <w:pPr>
              <w:rPr>
                <w:lang w:val="vi-VN"/>
              </w:rPr>
            </w:pPr>
            <w:r w:rsidRPr="005E41F1">
              <w:rPr>
                <w:lang w:val="vi-VN"/>
              </w:rPr>
              <w:t>3) Move the person to a cooler place.</w:t>
            </w:r>
          </w:p>
          <w:p w:rsidR="0046427B" w:rsidRPr="005E41F1" w:rsidRDefault="0046427B" w:rsidP="0046427B">
            <w:pPr>
              <w:rPr>
                <w:lang w:val="vi-VN"/>
              </w:rPr>
            </w:pPr>
            <w:r w:rsidRPr="005E41F1">
              <w:rPr>
                <w:lang w:val="vi-VN"/>
              </w:rPr>
              <w:t>Remove or loosen tight clothing and</w:t>
            </w:r>
          </w:p>
          <w:p w:rsidR="0046427B" w:rsidRPr="005E41F1" w:rsidRDefault="0046427B" w:rsidP="0046427B">
            <w:pPr>
              <w:rPr>
                <w:lang w:val="vi-VN"/>
              </w:rPr>
            </w:pPr>
            <w:r w:rsidRPr="005E41F1">
              <w:rPr>
                <w:lang w:val="vi-VN"/>
              </w:rPr>
              <w:t>apply cool, wet cloths or towels to the</w:t>
            </w:r>
          </w:p>
          <w:p w:rsidR="0046427B" w:rsidRPr="005E41F1" w:rsidRDefault="0046427B" w:rsidP="0046427B">
            <w:pPr>
              <w:rPr>
                <w:lang w:val="vi-VN"/>
              </w:rPr>
            </w:pPr>
            <w:r w:rsidRPr="005E41F1">
              <w:rPr>
                <w:lang w:val="vi-VN"/>
              </w:rPr>
              <w:t>skin. For the person. If they are</w:t>
            </w:r>
          </w:p>
          <w:p w:rsidR="0046427B" w:rsidRPr="005E41F1" w:rsidRDefault="0046427B" w:rsidP="0046427B">
            <w:pPr>
              <w:rPr>
                <w:lang w:val="vi-VN"/>
              </w:rPr>
            </w:pPr>
            <w:r w:rsidRPr="005E41F1">
              <w:rPr>
                <w:lang w:val="vi-VN"/>
              </w:rPr>
              <w:t>responsive, give small amounts of cool</w:t>
            </w:r>
          </w:p>
          <w:p w:rsidR="0046427B" w:rsidRPr="005E41F1" w:rsidRDefault="0046427B" w:rsidP="0046427B">
            <w:pPr>
              <w:rPr>
                <w:lang w:val="vi-VN"/>
              </w:rPr>
            </w:pPr>
            <w:r w:rsidRPr="005E41F1">
              <w:rPr>
                <w:lang w:val="vi-VN"/>
              </w:rPr>
              <w:t>water to drink. Make sure they drink</w:t>
            </w:r>
          </w:p>
          <w:p w:rsidR="0046427B" w:rsidRPr="005E41F1" w:rsidRDefault="0046427B" w:rsidP="0046427B">
            <w:pPr>
              <w:rPr>
                <w:lang w:val="vi-VN"/>
              </w:rPr>
            </w:pPr>
            <w:r w:rsidRPr="005E41F1">
              <w:rPr>
                <w:lang w:val="vi-VN"/>
              </w:rPr>
              <w:t>slowly.</w:t>
            </w:r>
          </w:p>
          <w:p w:rsidR="0046427B" w:rsidRPr="005E41F1" w:rsidRDefault="0046427B" w:rsidP="0046427B">
            <w:pPr>
              <w:rPr>
                <w:lang w:val="vi-VN"/>
              </w:rPr>
            </w:pPr>
          </w:p>
          <w:p w:rsidR="0046427B" w:rsidRPr="005E41F1" w:rsidRDefault="0046427B" w:rsidP="0046427B">
            <w:pPr>
              <w:rPr>
                <w:lang w:val="vi-VN"/>
              </w:rPr>
            </w:pPr>
            <w:r w:rsidRPr="005E41F1">
              <w:rPr>
                <w:lang w:val="vi-VN"/>
              </w:rPr>
              <w:t>4) If needed, continue rapid cooling by</w:t>
            </w:r>
          </w:p>
          <w:p w:rsidR="0046427B" w:rsidRPr="005E41F1" w:rsidRDefault="0046427B" w:rsidP="0046427B">
            <w:pPr>
              <w:rPr>
                <w:lang w:val="vi-VN"/>
              </w:rPr>
            </w:pPr>
            <w:r w:rsidRPr="005E41F1">
              <w:rPr>
                <w:lang w:val="vi-VN"/>
              </w:rPr>
              <w:t>applying ice or cold packs wrapped in a</w:t>
            </w:r>
          </w:p>
          <w:p w:rsidR="0046427B" w:rsidRPr="005E41F1" w:rsidRDefault="0046427B" w:rsidP="0046427B">
            <w:pPr>
              <w:rPr>
                <w:lang w:val="vi-VN"/>
              </w:rPr>
            </w:pPr>
            <w:r w:rsidRPr="005E41F1">
              <w:rPr>
                <w:lang w:val="vi-VN"/>
              </w:rPr>
              <w:t>cloth to the wrists, ankles, groin, neck</w:t>
            </w:r>
          </w:p>
          <w:p w:rsidR="0046427B" w:rsidRPr="005E41F1" w:rsidRDefault="0046427B" w:rsidP="0046427B">
            <w:pPr>
              <w:rPr>
                <w:lang w:val="vi-VN"/>
              </w:rPr>
            </w:pPr>
            <w:r w:rsidRPr="005E41F1">
              <w:rPr>
                <w:lang w:val="vi-VN"/>
              </w:rPr>
              <w:t>and armpits.</w:t>
            </w:r>
          </w:p>
          <w:p w:rsidR="0046427B" w:rsidRPr="005E41F1" w:rsidRDefault="0046427B" w:rsidP="0046427B">
            <w:pPr>
              <w:rPr>
                <w:lang w:val="vi-VN"/>
              </w:rPr>
            </w:pPr>
          </w:p>
          <w:p w:rsidR="0046427B" w:rsidRPr="005E41F1" w:rsidRDefault="0046427B" w:rsidP="0046427B">
            <w:pPr>
              <w:rPr>
                <w:lang w:val="vi-VN"/>
              </w:rPr>
            </w:pPr>
          </w:p>
          <w:p w:rsidR="0046427B" w:rsidRPr="005E41F1" w:rsidRDefault="0046427B" w:rsidP="0046427B">
            <w:pPr>
              <w:rPr>
                <w:lang w:val="vi-VN"/>
              </w:rPr>
            </w:pPr>
          </w:p>
          <w:p w:rsidR="0046427B" w:rsidRPr="005E41F1" w:rsidRDefault="0046427B" w:rsidP="0046427B">
            <w:pPr>
              <w:rPr>
                <w:lang w:val="vi-VN"/>
              </w:rPr>
            </w:pPr>
          </w:p>
          <w:p w:rsidR="0046427B" w:rsidRPr="005E41F1" w:rsidRDefault="0046427B" w:rsidP="0046427B">
            <w:pPr>
              <w:rPr>
                <w:lang w:val="vi-VN"/>
              </w:rPr>
            </w:pPr>
          </w:p>
        </w:tc>
        <w:tc>
          <w:tcPr>
            <w:tcW w:w="4675" w:type="dxa"/>
          </w:tcPr>
          <w:p w:rsidR="0046427B" w:rsidRPr="005E41F1" w:rsidRDefault="0046427B" w:rsidP="0046427B">
            <w:pPr>
              <w:rPr>
                <w:lang w:val="vi-VN"/>
              </w:rPr>
            </w:pPr>
            <w:r w:rsidRPr="005E41F1">
              <w:rPr>
                <w:lang w:val="vi-VN"/>
              </w:rPr>
              <w:t>1) Da người bệnh có thể bị nóng ,đỏ nhưng cũng có thể bị khô hay ẩm. Họ có thể gặp nhưng thay đổi về trạng thái tâm lý cũng như nôn mửa hay có</w:t>
            </w:r>
            <w:del w:id="70" w:author="YE" w:date="2016-11-07T10:58:00Z">
              <w:r w:rsidRPr="005E41F1" w:rsidDel="00742399">
                <w:rPr>
                  <w:lang w:val="vi-VN"/>
                </w:rPr>
                <w:delText xml:space="preserve"> nhiệt độ cơ thể cao</w:delText>
              </w:r>
            </w:del>
            <w:ins w:id="71" w:author="YE" w:date="2016-11-07T10:58:00Z">
              <w:r w:rsidR="00742399">
                <w:t xml:space="preserve"> tăng thân nhiệt</w:t>
              </w:r>
            </w:ins>
            <w:r w:rsidRPr="005E41F1">
              <w:rPr>
                <w:lang w:val="vi-VN"/>
              </w:rPr>
              <w:t>.</w:t>
            </w:r>
          </w:p>
          <w:p w:rsidR="0046427B" w:rsidRPr="005E41F1" w:rsidRDefault="0046427B" w:rsidP="0046427B">
            <w:pPr>
              <w:rPr>
                <w:lang w:val="vi-VN"/>
              </w:rPr>
            </w:pPr>
          </w:p>
          <w:p w:rsidR="0046427B" w:rsidRPr="005E41F1" w:rsidRDefault="0046427B" w:rsidP="0046427B">
            <w:pPr>
              <w:rPr>
                <w:lang w:val="vi-VN"/>
              </w:rPr>
            </w:pPr>
          </w:p>
          <w:p w:rsidR="0046427B" w:rsidRPr="005E41F1" w:rsidRDefault="0046427B" w:rsidP="0046427B">
            <w:pPr>
              <w:rPr>
                <w:lang w:val="vi-VN"/>
              </w:rPr>
            </w:pPr>
            <w:r w:rsidRPr="005E41F1">
              <w:rPr>
                <w:lang w:val="vi-VN"/>
              </w:rPr>
              <w:t>2) Gọi 115 nhanh nhất có thể, hoặc nhờ ai đó gọi giúp.</w:t>
            </w:r>
          </w:p>
          <w:p w:rsidR="0046427B" w:rsidRPr="005E41F1" w:rsidRDefault="0046427B" w:rsidP="0046427B">
            <w:pPr>
              <w:rPr>
                <w:lang w:val="vi-VN"/>
              </w:rPr>
            </w:pPr>
            <w:r w:rsidRPr="005E41F1">
              <w:rPr>
                <w:i/>
                <w:lang w:val="vi-VN"/>
              </w:rPr>
              <w:t xml:space="preserve">Đột quỵ </w:t>
            </w:r>
            <w:ins w:id="72" w:author="YE" w:date="2016-11-07T10:58:00Z">
              <w:r w:rsidR="00742399">
                <w:rPr>
                  <w:i/>
                </w:rPr>
                <w:t xml:space="preserve">do </w:t>
              </w:r>
            </w:ins>
            <w:r w:rsidRPr="005E41F1">
              <w:rPr>
                <w:i/>
                <w:lang w:val="vi-VN"/>
              </w:rPr>
              <w:t>nhiệt có thể đe dọa đến tính mạng</w:t>
            </w:r>
          </w:p>
          <w:p w:rsidR="0046427B" w:rsidRPr="005E41F1" w:rsidRDefault="0046427B" w:rsidP="0046427B">
            <w:pPr>
              <w:rPr>
                <w:lang w:val="vi-VN"/>
              </w:rPr>
            </w:pPr>
          </w:p>
          <w:p w:rsidR="0046427B" w:rsidRPr="005E41F1" w:rsidRDefault="0046427B" w:rsidP="0046427B">
            <w:pPr>
              <w:rPr>
                <w:lang w:val="vi-VN"/>
              </w:rPr>
            </w:pPr>
          </w:p>
          <w:p w:rsidR="0046427B" w:rsidRPr="005E41F1" w:rsidRDefault="0046427B" w:rsidP="0046427B">
            <w:pPr>
              <w:rPr>
                <w:lang w:val="vi-VN"/>
              </w:rPr>
            </w:pPr>
            <w:r w:rsidRPr="005E41F1">
              <w:rPr>
                <w:lang w:val="vi-VN"/>
              </w:rPr>
              <w:t>3) Đưa người bị bệnh đến nơi mát mẻ hơn. Cởi bỏ hoặc nới lỏng quần áo. Sử dụng áo ướt hoặc khăn ướt đắp lên da người bệnh. Đối với người bệnh, nếu họ còn có nhận thức, có thể trả lời hãy cho họ uống những ngụm nước mát nhỏ. Đảm bảo rằng họ uống chậm rãi</w:t>
            </w:r>
          </w:p>
          <w:p w:rsidR="0046427B" w:rsidRPr="005E41F1" w:rsidRDefault="0046427B" w:rsidP="0046427B">
            <w:pPr>
              <w:rPr>
                <w:lang w:val="vi-VN"/>
              </w:rPr>
            </w:pPr>
          </w:p>
          <w:p w:rsidR="0046427B" w:rsidRPr="005E41F1" w:rsidRDefault="0046427B" w:rsidP="0046427B">
            <w:pPr>
              <w:rPr>
                <w:lang w:val="vi-VN"/>
              </w:rPr>
            </w:pPr>
          </w:p>
          <w:p w:rsidR="0046427B" w:rsidRPr="005E41F1" w:rsidRDefault="0046427B" w:rsidP="0046427B">
            <w:pPr>
              <w:rPr>
                <w:lang w:val="vi-VN"/>
              </w:rPr>
            </w:pPr>
            <w:r w:rsidRPr="005E41F1">
              <w:rPr>
                <w:lang w:val="vi-VN"/>
              </w:rPr>
              <w:t xml:space="preserve">4) Nếu cần thiết, tiếp tục làm mát bằng đá hoặc nước bằng cách áp lên các vùng như cổ tay, nách, </w:t>
            </w:r>
            <w:del w:id="73" w:author="YE" w:date="2016-11-07T10:59:00Z">
              <w:r w:rsidRPr="005E41F1" w:rsidDel="00742399">
                <w:rPr>
                  <w:lang w:val="vi-VN"/>
                </w:rPr>
                <w:delText>háng</w:delText>
              </w:r>
            </w:del>
            <w:ins w:id="74" w:author="YE" w:date="2016-11-07T10:59:00Z">
              <w:r w:rsidR="00742399">
                <w:t xml:space="preserve"> bẹn </w:t>
              </w:r>
            </w:ins>
            <w:r w:rsidRPr="005E41F1">
              <w:rPr>
                <w:lang w:val="vi-VN"/>
              </w:rPr>
              <w:t xml:space="preserve">, cổ </w:t>
            </w:r>
          </w:p>
          <w:p w:rsidR="0046427B" w:rsidRPr="005E41F1" w:rsidRDefault="0046427B" w:rsidP="0046427B">
            <w:pPr>
              <w:rPr>
                <w:lang w:val="vi-VN"/>
              </w:rPr>
            </w:pPr>
          </w:p>
        </w:tc>
      </w:tr>
    </w:tbl>
    <w:p w:rsidR="0046427B" w:rsidRPr="005E41F1" w:rsidRDefault="0046427B" w:rsidP="0046427B">
      <w:pPr>
        <w:rPr>
          <w:lang w:val="vi-VN"/>
        </w:rPr>
      </w:pPr>
    </w:p>
    <w:p w:rsidR="002866D0" w:rsidRPr="005E41F1" w:rsidRDefault="007B75B0" w:rsidP="00EF1420">
      <w:pPr>
        <w:rPr>
          <w:lang w:val="vi-VN"/>
        </w:rPr>
      </w:pPr>
      <w:r w:rsidRPr="005E41F1">
        <w:rPr>
          <w:lang w:val="vi-VN"/>
        </w:rPr>
        <w:t xml:space="preserve"> </w:t>
      </w:r>
    </w:p>
    <w:p w:rsidR="00EF1420" w:rsidRPr="005E41F1" w:rsidRDefault="00EF1420" w:rsidP="00EF1420">
      <w:pPr>
        <w:rPr>
          <w:color w:val="FF0000"/>
          <w:lang w:val="vi-VN"/>
        </w:rPr>
      </w:pPr>
    </w:p>
    <w:p w:rsidR="00EF1420" w:rsidRPr="005E41F1" w:rsidRDefault="00EF1420" w:rsidP="00EF1420">
      <w:pPr>
        <w:rPr>
          <w:lang w:val="vi-VN"/>
        </w:rPr>
      </w:pPr>
    </w:p>
    <w:p w:rsidR="0046427B" w:rsidRPr="005E41F1" w:rsidRDefault="0046427B">
      <w:pPr>
        <w:rPr>
          <w:lang w:val="vi-VN"/>
        </w:rPr>
      </w:pPr>
      <w:r w:rsidRPr="005E41F1">
        <w:rPr>
          <w:lang w:val="vi-VN"/>
        </w:rPr>
        <w:br w:type="page"/>
      </w:r>
    </w:p>
    <w:p w:rsidR="00EF1420" w:rsidRPr="005E41F1" w:rsidRDefault="00EF1420" w:rsidP="0046427B">
      <w:pPr>
        <w:pStyle w:val="Heading1"/>
        <w:rPr>
          <w:lang w:val="vi-VN"/>
        </w:rPr>
      </w:pPr>
      <w:r w:rsidRPr="005E41F1">
        <w:rPr>
          <w:lang w:val="vi-VN"/>
        </w:rPr>
        <w:lastRenderedPageBreak/>
        <w:t>Hypothermia</w:t>
      </w:r>
      <w:r w:rsidR="0046427B" w:rsidRPr="005E41F1">
        <w:rPr>
          <w:lang w:val="vi-VN"/>
        </w:rPr>
        <w:t xml:space="preserve"> </w:t>
      </w:r>
      <w:r w:rsidR="00CF1206" w:rsidRPr="005E41F1">
        <w:rPr>
          <w:lang w:val="vi-VN"/>
        </w:rPr>
        <w:t>(Hạ thân nhiệt)</w:t>
      </w:r>
    </w:p>
    <w:p w:rsidR="0046427B" w:rsidRPr="005E41F1" w:rsidRDefault="0046427B" w:rsidP="0046427B">
      <w:pPr>
        <w:rPr>
          <w:lang w:val="vi-VN"/>
        </w:rPr>
      </w:pPr>
    </w:p>
    <w:tbl>
      <w:tblPr>
        <w:tblStyle w:val="TableGrid"/>
        <w:tblW w:w="0" w:type="auto"/>
        <w:tblLook w:val="04A0"/>
      </w:tblPr>
      <w:tblGrid>
        <w:gridCol w:w="4675"/>
        <w:gridCol w:w="4675"/>
      </w:tblGrid>
      <w:tr w:rsidR="0046427B" w:rsidRPr="005E41F1" w:rsidTr="0046427B">
        <w:tc>
          <w:tcPr>
            <w:tcW w:w="4675" w:type="dxa"/>
          </w:tcPr>
          <w:p w:rsidR="0046427B" w:rsidRPr="005E41F1" w:rsidRDefault="0046427B" w:rsidP="0046427B">
            <w:pPr>
              <w:rPr>
                <w:lang w:val="vi-VN"/>
              </w:rPr>
            </w:pPr>
            <w:r w:rsidRPr="005E41F1">
              <w:rPr>
                <w:lang w:val="vi-VN"/>
              </w:rPr>
              <w:t>1) The person may be shivering, pale and</w:t>
            </w:r>
          </w:p>
          <w:p w:rsidR="0046427B" w:rsidRPr="005E41F1" w:rsidRDefault="0046427B" w:rsidP="0046427B">
            <w:pPr>
              <w:rPr>
                <w:lang w:val="vi-VN"/>
              </w:rPr>
            </w:pPr>
            <w:r w:rsidRPr="005E41F1">
              <w:rPr>
                <w:lang w:val="vi-VN"/>
              </w:rPr>
              <w:t>cold to touch. They may also be</w:t>
            </w:r>
          </w:p>
          <w:p w:rsidR="0046427B" w:rsidRPr="005E41F1" w:rsidRDefault="0046427B" w:rsidP="0046427B">
            <w:pPr>
              <w:rPr>
                <w:lang w:val="vi-VN"/>
              </w:rPr>
            </w:pPr>
            <w:r w:rsidRPr="005E41F1">
              <w:rPr>
                <w:lang w:val="vi-VN"/>
              </w:rPr>
              <w:t>disoriented.</w:t>
            </w:r>
          </w:p>
          <w:p w:rsidR="0046427B" w:rsidRPr="005E41F1" w:rsidRDefault="0046427B" w:rsidP="0046427B">
            <w:pPr>
              <w:rPr>
                <w:lang w:val="vi-VN"/>
              </w:rPr>
            </w:pPr>
          </w:p>
          <w:p w:rsidR="0046427B" w:rsidRPr="005E41F1" w:rsidRDefault="0046427B" w:rsidP="0046427B">
            <w:pPr>
              <w:rPr>
                <w:lang w:val="vi-VN"/>
              </w:rPr>
            </w:pPr>
            <w:r w:rsidRPr="005E41F1">
              <w:rPr>
                <w:lang w:val="vi-VN"/>
              </w:rPr>
              <w:t>2) As soon as possible, call 911 or get</w:t>
            </w:r>
          </w:p>
          <w:p w:rsidR="0046427B" w:rsidRPr="005E41F1" w:rsidRDefault="0046427B" w:rsidP="0046427B">
            <w:pPr>
              <w:rPr>
                <w:lang w:val="vi-VN"/>
              </w:rPr>
            </w:pPr>
            <w:r w:rsidRPr="005E41F1">
              <w:rPr>
                <w:lang w:val="vi-VN"/>
              </w:rPr>
              <w:t xml:space="preserve">someone else to do it. </w:t>
            </w:r>
          </w:p>
          <w:p w:rsidR="0046427B" w:rsidRPr="005E41F1" w:rsidRDefault="0046427B" w:rsidP="0046427B">
            <w:pPr>
              <w:rPr>
                <w:lang w:val="vi-VN"/>
              </w:rPr>
            </w:pPr>
            <w:r w:rsidRPr="005E41F1">
              <w:rPr>
                <w:lang w:val="vi-VN"/>
              </w:rPr>
              <w:t>Call 911</w:t>
            </w:r>
          </w:p>
          <w:p w:rsidR="0046427B" w:rsidRPr="005E41F1" w:rsidRDefault="0046427B" w:rsidP="0046427B">
            <w:pPr>
              <w:rPr>
                <w:lang w:val="vi-VN"/>
              </w:rPr>
            </w:pPr>
          </w:p>
          <w:p w:rsidR="0046427B" w:rsidRPr="005E41F1" w:rsidRDefault="0046427B" w:rsidP="0046427B">
            <w:pPr>
              <w:rPr>
                <w:lang w:val="vi-VN"/>
              </w:rPr>
            </w:pPr>
            <w:r w:rsidRPr="005E41F1">
              <w:rPr>
                <w:lang w:val="vi-VN"/>
              </w:rPr>
              <w:t>3) Warm the person slowly and, if they're</w:t>
            </w:r>
          </w:p>
          <w:p w:rsidR="0046427B" w:rsidRPr="005E41F1" w:rsidRDefault="0046427B" w:rsidP="0046427B">
            <w:pPr>
              <w:rPr>
                <w:lang w:val="vi-VN"/>
              </w:rPr>
            </w:pPr>
            <w:r w:rsidRPr="005E41F1">
              <w:rPr>
                <w:lang w:val="vi-VN"/>
              </w:rPr>
              <w:t>responsive, give them warm drinks or</w:t>
            </w:r>
          </w:p>
          <w:p w:rsidR="0046427B" w:rsidRPr="005E41F1" w:rsidRDefault="0046427B" w:rsidP="0046427B">
            <w:pPr>
              <w:rPr>
                <w:lang w:val="vi-VN"/>
              </w:rPr>
            </w:pPr>
            <w:r w:rsidRPr="005E41F1">
              <w:rPr>
                <w:lang w:val="vi-VN"/>
              </w:rPr>
              <w:t>soup by mouth.</w:t>
            </w:r>
          </w:p>
          <w:p w:rsidR="0046427B" w:rsidRPr="005E41F1" w:rsidRDefault="0046427B" w:rsidP="0046427B">
            <w:pPr>
              <w:rPr>
                <w:lang w:val="vi-VN"/>
              </w:rPr>
            </w:pPr>
          </w:p>
        </w:tc>
        <w:tc>
          <w:tcPr>
            <w:tcW w:w="4675" w:type="dxa"/>
          </w:tcPr>
          <w:p w:rsidR="0046427B" w:rsidRPr="005E41F1" w:rsidRDefault="0046427B" w:rsidP="0046427B">
            <w:pPr>
              <w:rPr>
                <w:lang w:val="vi-VN"/>
              </w:rPr>
            </w:pPr>
            <w:r w:rsidRPr="005E41F1">
              <w:rPr>
                <w:lang w:val="vi-VN"/>
              </w:rPr>
              <w:t>1) Người bệnh có thể bị run,</w:t>
            </w:r>
            <w:ins w:id="75" w:author="YE" w:date="2016-11-07T10:59:00Z">
              <w:r w:rsidR="00742399">
                <w:t xml:space="preserve">tím tái , </w:t>
              </w:r>
            </w:ins>
            <w:r w:rsidRPr="005E41F1">
              <w:rPr>
                <w:lang w:val="vi-VN"/>
              </w:rPr>
              <w:t xml:space="preserve"> lạnh cóng khi chạm vào. Họ cũng có thể bị mất phương hướng.</w:t>
            </w:r>
          </w:p>
          <w:p w:rsidR="0046427B" w:rsidRPr="005E41F1" w:rsidRDefault="0046427B" w:rsidP="0046427B">
            <w:pPr>
              <w:rPr>
                <w:lang w:val="vi-VN"/>
              </w:rPr>
            </w:pPr>
          </w:p>
          <w:p w:rsidR="0046427B" w:rsidRPr="005E41F1" w:rsidRDefault="0046427B" w:rsidP="0046427B">
            <w:pPr>
              <w:rPr>
                <w:lang w:val="vi-VN"/>
              </w:rPr>
            </w:pPr>
          </w:p>
          <w:p w:rsidR="0046427B" w:rsidRPr="005E41F1" w:rsidRDefault="0046427B" w:rsidP="0046427B">
            <w:pPr>
              <w:rPr>
                <w:lang w:val="vi-VN"/>
              </w:rPr>
            </w:pPr>
            <w:r w:rsidRPr="005E41F1">
              <w:rPr>
                <w:lang w:val="vi-VN"/>
              </w:rPr>
              <w:t xml:space="preserve">2) Nhanh chóng gọi 911 hoặc nhờ ai đó gọi cho </w:t>
            </w:r>
          </w:p>
          <w:p w:rsidR="0046427B" w:rsidRPr="005E41F1" w:rsidRDefault="0046427B" w:rsidP="0046427B">
            <w:pPr>
              <w:rPr>
                <w:lang w:val="vi-VN"/>
              </w:rPr>
            </w:pPr>
          </w:p>
          <w:p w:rsidR="0046427B" w:rsidRPr="005E41F1" w:rsidRDefault="0046427B" w:rsidP="0046427B">
            <w:pPr>
              <w:rPr>
                <w:lang w:val="vi-VN"/>
              </w:rPr>
            </w:pPr>
          </w:p>
          <w:p w:rsidR="0046427B" w:rsidRPr="005E41F1" w:rsidRDefault="0046427B" w:rsidP="0046427B">
            <w:pPr>
              <w:rPr>
                <w:lang w:val="vi-VN"/>
              </w:rPr>
            </w:pPr>
          </w:p>
          <w:p w:rsidR="0046427B" w:rsidRPr="005E41F1" w:rsidRDefault="0046427B" w:rsidP="00742399">
            <w:pPr>
              <w:rPr>
                <w:lang w:val="vi-VN"/>
              </w:rPr>
            </w:pPr>
            <w:r w:rsidRPr="005E41F1">
              <w:rPr>
                <w:lang w:val="vi-VN"/>
              </w:rPr>
              <w:t>3) Làm ấm người bệnh một cách</w:t>
            </w:r>
            <w:del w:id="76" w:author="YE" w:date="2016-11-07T11:00:00Z">
              <w:r w:rsidRPr="005E41F1" w:rsidDel="00742399">
                <w:rPr>
                  <w:lang w:val="vi-VN"/>
                </w:rPr>
                <w:delText xml:space="preserve"> chậm rãi, nếu họ còn có ý thức</w:delText>
              </w:r>
            </w:del>
            <w:ins w:id="77" w:author="YE" w:date="2016-11-07T11:00:00Z">
              <w:r w:rsidR="00742399">
                <w:t>từ từ, nếu người bệnh còn có thể đáp ứng</w:t>
              </w:r>
            </w:ins>
            <w:r w:rsidRPr="005E41F1">
              <w:rPr>
                <w:lang w:val="vi-VN"/>
              </w:rPr>
              <w:t>, cho họ uống nước ấm hoặc súp.</w:t>
            </w:r>
          </w:p>
        </w:tc>
      </w:tr>
    </w:tbl>
    <w:p w:rsidR="0046427B" w:rsidRPr="005E41F1" w:rsidRDefault="0046427B" w:rsidP="0046427B">
      <w:pPr>
        <w:rPr>
          <w:lang w:val="vi-VN"/>
        </w:rPr>
      </w:pPr>
    </w:p>
    <w:p w:rsidR="00EF1420" w:rsidRPr="005E41F1" w:rsidRDefault="00EF1420" w:rsidP="00EF1420">
      <w:pPr>
        <w:rPr>
          <w:lang w:val="vi-VN"/>
        </w:rPr>
      </w:pPr>
    </w:p>
    <w:p w:rsidR="00EF1420" w:rsidRPr="005E41F1" w:rsidRDefault="00EF1420" w:rsidP="00EF1420">
      <w:pPr>
        <w:pStyle w:val="Heading1"/>
        <w:rPr>
          <w:lang w:val="vi-VN"/>
        </w:rPr>
      </w:pPr>
      <w:r w:rsidRPr="005E41F1">
        <w:rPr>
          <w:lang w:val="vi-VN"/>
        </w:rPr>
        <w:t>Meningitis</w:t>
      </w:r>
      <w:r w:rsidR="0046427B" w:rsidRPr="005E41F1">
        <w:rPr>
          <w:lang w:val="vi-VN"/>
        </w:rPr>
        <w:t xml:space="preserve"> (</w:t>
      </w:r>
      <w:r w:rsidR="00CF1206" w:rsidRPr="005E41F1">
        <w:rPr>
          <w:lang w:val="vi-VN"/>
        </w:rPr>
        <w:t>Viêm màng não)</w:t>
      </w:r>
    </w:p>
    <w:p w:rsidR="0046427B" w:rsidRPr="005E41F1" w:rsidRDefault="0046427B" w:rsidP="0046427B">
      <w:pPr>
        <w:rPr>
          <w:lang w:val="vi-VN"/>
        </w:rPr>
      </w:pPr>
    </w:p>
    <w:tbl>
      <w:tblPr>
        <w:tblStyle w:val="TableGrid"/>
        <w:tblW w:w="0" w:type="auto"/>
        <w:tblLook w:val="04A0"/>
      </w:tblPr>
      <w:tblGrid>
        <w:gridCol w:w="4675"/>
        <w:gridCol w:w="4675"/>
      </w:tblGrid>
      <w:tr w:rsidR="0046427B" w:rsidRPr="005E41F1" w:rsidTr="0046427B">
        <w:tc>
          <w:tcPr>
            <w:tcW w:w="4675" w:type="dxa"/>
          </w:tcPr>
          <w:p w:rsidR="0046427B" w:rsidRPr="005E41F1" w:rsidRDefault="0046427B" w:rsidP="0046427B">
            <w:pPr>
              <w:rPr>
                <w:lang w:val="vi-VN"/>
              </w:rPr>
            </w:pPr>
            <w:r w:rsidRPr="005E41F1">
              <w:rPr>
                <w:lang w:val="vi-VN"/>
              </w:rPr>
              <w:t>1) The person will complain of a stiff</w:t>
            </w:r>
          </w:p>
          <w:p w:rsidR="0046427B" w:rsidRPr="005E41F1" w:rsidRDefault="0046427B" w:rsidP="0046427B">
            <w:pPr>
              <w:rPr>
                <w:lang w:val="vi-VN"/>
              </w:rPr>
            </w:pPr>
            <w:r w:rsidRPr="005E41F1">
              <w:rPr>
                <w:lang w:val="vi-VN"/>
              </w:rPr>
              <w:t>neck. They also may have flu-like</w:t>
            </w:r>
          </w:p>
          <w:p w:rsidR="0046427B" w:rsidRPr="005E41F1" w:rsidRDefault="0046427B" w:rsidP="0046427B">
            <w:pPr>
              <w:rPr>
                <w:lang w:val="vi-VN"/>
              </w:rPr>
            </w:pPr>
            <w:r w:rsidRPr="005E41F1">
              <w:rPr>
                <w:lang w:val="vi-VN"/>
              </w:rPr>
              <w:t>symptoms, muscle and joint pain, a</w:t>
            </w:r>
          </w:p>
          <w:p w:rsidR="0046427B" w:rsidRPr="005E41F1" w:rsidRDefault="0046427B" w:rsidP="0046427B">
            <w:pPr>
              <w:rPr>
                <w:lang w:val="vi-VN"/>
              </w:rPr>
            </w:pPr>
            <w:r w:rsidRPr="005E41F1">
              <w:rPr>
                <w:lang w:val="vi-VN"/>
              </w:rPr>
              <w:t>headache, a high temperature, and be</w:t>
            </w:r>
          </w:p>
          <w:p w:rsidR="0046427B" w:rsidRPr="005E41F1" w:rsidRDefault="0046427B" w:rsidP="0046427B">
            <w:pPr>
              <w:rPr>
                <w:lang w:val="vi-VN"/>
              </w:rPr>
            </w:pPr>
            <w:r w:rsidRPr="005E41F1">
              <w:rPr>
                <w:lang w:val="vi-VN"/>
              </w:rPr>
              <w:t xml:space="preserve">sensitive to light. </w:t>
            </w:r>
          </w:p>
          <w:p w:rsidR="0046427B" w:rsidRPr="005E41F1" w:rsidRDefault="0046427B" w:rsidP="0046427B">
            <w:pPr>
              <w:rPr>
                <w:lang w:val="vi-VN"/>
              </w:rPr>
            </w:pPr>
          </w:p>
          <w:p w:rsidR="0046427B" w:rsidRPr="005E41F1" w:rsidRDefault="0046427B" w:rsidP="0046427B">
            <w:pPr>
              <w:rPr>
                <w:lang w:val="vi-VN"/>
              </w:rPr>
            </w:pPr>
            <w:r w:rsidRPr="005E41F1">
              <w:rPr>
                <w:lang w:val="vi-VN"/>
              </w:rPr>
              <w:t>2) When you observe these symptoms,</w:t>
            </w:r>
          </w:p>
          <w:p w:rsidR="0046427B" w:rsidRPr="005E41F1" w:rsidRDefault="0046427B" w:rsidP="0046427B">
            <w:pPr>
              <w:rPr>
                <w:lang w:val="vi-VN"/>
              </w:rPr>
            </w:pPr>
            <w:r w:rsidRPr="005E41F1">
              <w:rPr>
                <w:lang w:val="vi-VN"/>
              </w:rPr>
              <w:t>call 911.</w:t>
            </w:r>
          </w:p>
          <w:p w:rsidR="0046427B" w:rsidRPr="005E41F1" w:rsidRDefault="0046427B" w:rsidP="0046427B">
            <w:pPr>
              <w:rPr>
                <w:lang w:val="vi-VN"/>
              </w:rPr>
            </w:pPr>
          </w:p>
          <w:p w:rsidR="0046427B" w:rsidRPr="005E41F1" w:rsidRDefault="0046427B" w:rsidP="0046427B">
            <w:pPr>
              <w:rPr>
                <w:lang w:val="vi-VN"/>
              </w:rPr>
            </w:pPr>
            <w:r w:rsidRPr="005E41F1">
              <w:rPr>
                <w:lang w:val="vi-VN"/>
              </w:rPr>
              <w:t>3) Give them constant reassurance while</w:t>
            </w:r>
          </w:p>
          <w:p w:rsidR="0046427B" w:rsidRPr="005E41F1" w:rsidRDefault="0046427B" w:rsidP="0046427B">
            <w:pPr>
              <w:rPr>
                <w:lang w:val="vi-VN"/>
              </w:rPr>
            </w:pPr>
            <w:r w:rsidRPr="005E41F1">
              <w:rPr>
                <w:lang w:val="vi-VN"/>
              </w:rPr>
              <w:t>waiting for the ambulance.</w:t>
            </w:r>
          </w:p>
          <w:p w:rsidR="0046427B" w:rsidRPr="005E41F1" w:rsidRDefault="0046427B" w:rsidP="0046427B">
            <w:pPr>
              <w:rPr>
                <w:lang w:val="vi-VN"/>
              </w:rPr>
            </w:pPr>
          </w:p>
          <w:p w:rsidR="0046427B" w:rsidRPr="005E41F1" w:rsidRDefault="0046427B" w:rsidP="0046427B">
            <w:pPr>
              <w:rPr>
                <w:lang w:val="vi-VN"/>
              </w:rPr>
            </w:pPr>
          </w:p>
          <w:p w:rsidR="0046427B" w:rsidRPr="005E41F1" w:rsidRDefault="0046427B" w:rsidP="0046427B">
            <w:pPr>
              <w:rPr>
                <w:lang w:val="vi-VN"/>
              </w:rPr>
            </w:pPr>
          </w:p>
        </w:tc>
        <w:tc>
          <w:tcPr>
            <w:tcW w:w="4675" w:type="dxa"/>
          </w:tcPr>
          <w:p w:rsidR="0046427B" w:rsidRPr="005E41F1" w:rsidRDefault="0046427B" w:rsidP="0046427B">
            <w:pPr>
              <w:rPr>
                <w:lang w:val="vi-VN"/>
              </w:rPr>
            </w:pPr>
            <w:r w:rsidRPr="005E41F1">
              <w:rPr>
                <w:lang w:val="vi-VN"/>
              </w:rPr>
              <w:t>1) Người bệnh có thể phàn nàn rằng hay bị cứng cổ. Họ cũng có thể có những triệu chứng giống như bị cảm</w:t>
            </w:r>
            <w:del w:id="78" w:author="YE" w:date="2016-11-07T11:01:00Z">
              <w:r w:rsidRPr="005E41F1" w:rsidDel="00742399">
                <w:rPr>
                  <w:lang w:val="vi-VN"/>
                </w:rPr>
                <w:delText>, đau người</w:delText>
              </w:r>
            </w:del>
            <w:ins w:id="79" w:author="YE" w:date="2016-11-07T11:01:00Z">
              <w:r w:rsidR="00742399">
                <w:t xml:space="preserve"> mỏi cơ </w:t>
              </w:r>
            </w:ins>
            <w:del w:id="80" w:author="YE" w:date="2016-11-07T11:01:00Z">
              <w:r w:rsidRPr="005E41F1" w:rsidDel="00742399">
                <w:rPr>
                  <w:lang w:val="vi-VN"/>
                </w:rPr>
                <w:delText xml:space="preserve"> và đau cơ </w:delText>
              </w:r>
            </w:del>
            <w:r w:rsidRPr="005E41F1">
              <w:rPr>
                <w:lang w:val="vi-VN"/>
              </w:rPr>
              <w:t xml:space="preserve">đau khớp, </w:t>
            </w:r>
            <w:ins w:id="81" w:author="YE" w:date="2016-11-07T11:02:00Z">
              <w:r w:rsidR="00805C32">
                <w:t xml:space="preserve">đau đầu, tăng thân nhiệt </w:t>
              </w:r>
            </w:ins>
            <w:r w:rsidRPr="005E41F1">
              <w:rPr>
                <w:lang w:val="vi-VN"/>
              </w:rPr>
              <w:t>nhạy cảm với ánh sáng</w:t>
            </w:r>
          </w:p>
          <w:p w:rsidR="0046427B" w:rsidRPr="005E41F1" w:rsidRDefault="0046427B" w:rsidP="0046427B">
            <w:pPr>
              <w:rPr>
                <w:lang w:val="vi-VN"/>
              </w:rPr>
            </w:pPr>
          </w:p>
          <w:p w:rsidR="0046427B" w:rsidRPr="005E41F1" w:rsidRDefault="0046427B" w:rsidP="0046427B">
            <w:pPr>
              <w:rPr>
                <w:lang w:val="vi-VN"/>
              </w:rPr>
            </w:pPr>
          </w:p>
          <w:p w:rsidR="0046427B" w:rsidRPr="005E41F1" w:rsidRDefault="0046427B" w:rsidP="0046427B">
            <w:pPr>
              <w:rPr>
                <w:lang w:val="vi-VN"/>
              </w:rPr>
            </w:pPr>
            <w:r w:rsidRPr="005E41F1">
              <w:rPr>
                <w:lang w:val="vi-VN"/>
              </w:rPr>
              <w:t>2) Nếu thấy các triệu chứng trên, hãy gọi 911</w:t>
            </w:r>
          </w:p>
          <w:p w:rsidR="0046427B" w:rsidRPr="005E41F1" w:rsidRDefault="0046427B" w:rsidP="0046427B">
            <w:pPr>
              <w:rPr>
                <w:lang w:val="vi-VN"/>
              </w:rPr>
            </w:pPr>
          </w:p>
          <w:p w:rsidR="0046427B" w:rsidRPr="005E41F1" w:rsidRDefault="0046427B" w:rsidP="0046427B">
            <w:pPr>
              <w:rPr>
                <w:lang w:val="vi-VN"/>
              </w:rPr>
            </w:pPr>
          </w:p>
          <w:p w:rsidR="0046427B" w:rsidRPr="005E41F1" w:rsidRDefault="0046427B" w:rsidP="0046427B">
            <w:pPr>
              <w:rPr>
                <w:lang w:val="vi-VN"/>
              </w:rPr>
            </w:pPr>
            <w:r w:rsidRPr="005E41F1">
              <w:rPr>
                <w:lang w:val="vi-VN"/>
              </w:rPr>
              <w:t>3) Trấn an người bệnh trong khi chờ đợi cấp cứu</w:t>
            </w:r>
          </w:p>
          <w:p w:rsidR="0046427B" w:rsidRPr="005E41F1" w:rsidRDefault="0046427B" w:rsidP="0046427B">
            <w:pPr>
              <w:rPr>
                <w:lang w:val="vi-VN"/>
              </w:rPr>
            </w:pPr>
          </w:p>
        </w:tc>
      </w:tr>
    </w:tbl>
    <w:p w:rsidR="0046427B" w:rsidRPr="005E41F1" w:rsidRDefault="0046427B" w:rsidP="0046427B">
      <w:pPr>
        <w:rPr>
          <w:lang w:val="vi-VN"/>
        </w:rPr>
      </w:pPr>
    </w:p>
    <w:p w:rsidR="0046427B" w:rsidRPr="005E41F1" w:rsidRDefault="0046427B" w:rsidP="0046427B">
      <w:pPr>
        <w:rPr>
          <w:lang w:val="vi-VN"/>
        </w:rPr>
      </w:pPr>
      <w:r w:rsidRPr="005E41F1">
        <w:rPr>
          <w:lang w:val="vi-VN"/>
        </w:rPr>
        <w:br w:type="page"/>
      </w:r>
    </w:p>
    <w:p w:rsidR="000A5470" w:rsidRPr="005E41F1" w:rsidRDefault="000A5470" w:rsidP="000A5470">
      <w:pPr>
        <w:pStyle w:val="Heading1"/>
        <w:rPr>
          <w:lang w:val="vi-VN"/>
        </w:rPr>
      </w:pPr>
      <w:r w:rsidRPr="005E41F1">
        <w:rPr>
          <w:lang w:val="vi-VN"/>
        </w:rPr>
        <w:lastRenderedPageBreak/>
        <w:t xml:space="preserve">Poisoning </w:t>
      </w:r>
      <w:r w:rsidR="0046427B" w:rsidRPr="005E41F1">
        <w:rPr>
          <w:lang w:val="vi-VN"/>
        </w:rPr>
        <w:t>/ harmful substance</w:t>
      </w:r>
      <w:r w:rsidR="00CF1206" w:rsidRPr="005E41F1">
        <w:rPr>
          <w:lang w:val="vi-VN"/>
        </w:rPr>
        <w:t xml:space="preserve"> ( Ngộ độ</w:t>
      </w:r>
      <w:r w:rsidR="0046427B" w:rsidRPr="005E41F1">
        <w:rPr>
          <w:lang w:val="vi-VN"/>
        </w:rPr>
        <w:t>c /</w:t>
      </w:r>
      <w:r w:rsidR="00CF1206" w:rsidRPr="005E41F1">
        <w:rPr>
          <w:lang w:val="vi-VN"/>
        </w:rPr>
        <w:t xml:space="preserve"> các chất độc hại)</w:t>
      </w:r>
    </w:p>
    <w:p w:rsidR="0046427B" w:rsidRPr="005E41F1" w:rsidRDefault="0046427B" w:rsidP="0046427B">
      <w:pPr>
        <w:rPr>
          <w:lang w:val="vi-VN"/>
        </w:rPr>
      </w:pPr>
    </w:p>
    <w:tbl>
      <w:tblPr>
        <w:tblStyle w:val="TableGrid"/>
        <w:tblW w:w="0" w:type="auto"/>
        <w:tblLook w:val="04A0"/>
      </w:tblPr>
      <w:tblGrid>
        <w:gridCol w:w="4675"/>
        <w:gridCol w:w="4675"/>
      </w:tblGrid>
      <w:tr w:rsidR="0046427B" w:rsidRPr="005E41F1" w:rsidTr="0046427B">
        <w:tc>
          <w:tcPr>
            <w:tcW w:w="4675" w:type="dxa"/>
          </w:tcPr>
          <w:p w:rsidR="0046427B" w:rsidRPr="005E41F1" w:rsidRDefault="0046427B" w:rsidP="0046427B">
            <w:pPr>
              <w:rPr>
                <w:lang w:val="vi-VN"/>
              </w:rPr>
            </w:pPr>
            <w:r w:rsidRPr="005E41F1">
              <w:rPr>
                <w:lang w:val="vi-VN"/>
              </w:rPr>
              <w:t>1) Establish what they have taken. When? And how much?</w:t>
            </w:r>
          </w:p>
          <w:p w:rsidR="0046427B" w:rsidRPr="005E41F1" w:rsidRDefault="0046427B" w:rsidP="0046427B">
            <w:pPr>
              <w:rPr>
                <w:lang w:val="vi-VN"/>
              </w:rPr>
            </w:pPr>
          </w:p>
          <w:p w:rsidR="0046427B" w:rsidRPr="005E41F1" w:rsidRDefault="0046427B" w:rsidP="0046427B">
            <w:pPr>
              <w:rPr>
                <w:lang w:val="vi-VN"/>
              </w:rPr>
            </w:pPr>
            <w:r w:rsidRPr="005E41F1">
              <w:rPr>
                <w:lang w:val="vi-VN"/>
              </w:rPr>
              <w:t>2) As soon as possible, call poison</w:t>
            </w:r>
          </w:p>
          <w:p w:rsidR="0046427B" w:rsidRPr="005E41F1" w:rsidRDefault="0046427B" w:rsidP="0046427B">
            <w:pPr>
              <w:rPr>
                <w:lang w:val="vi-VN"/>
              </w:rPr>
            </w:pPr>
            <w:r w:rsidRPr="005E41F1">
              <w:rPr>
                <w:lang w:val="vi-VN"/>
              </w:rPr>
              <w:t>control or get someone else to do it.</w:t>
            </w:r>
          </w:p>
          <w:p w:rsidR="0046427B" w:rsidRPr="005E41F1" w:rsidRDefault="0046427B" w:rsidP="0046427B">
            <w:pPr>
              <w:rPr>
                <w:lang w:val="vi-VN"/>
              </w:rPr>
            </w:pPr>
            <w:r w:rsidRPr="005E41F1">
              <w:rPr>
                <w:lang w:val="vi-VN"/>
              </w:rPr>
              <w:t>Call 911 if there is a change in</w:t>
            </w:r>
          </w:p>
          <w:p w:rsidR="0046427B" w:rsidRPr="005E41F1" w:rsidRDefault="0046427B" w:rsidP="0046427B">
            <w:pPr>
              <w:rPr>
                <w:lang w:val="vi-VN"/>
              </w:rPr>
            </w:pPr>
            <w:r w:rsidRPr="005E41F1">
              <w:rPr>
                <w:lang w:val="vi-VN"/>
              </w:rPr>
              <w:t>behavior, they become unresponsive or</w:t>
            </w:r>
          </w:p>
          <w:p w:rsidR="0046427B" w:rsidRPr="005E41F1" w:rsidRDefault="0046427B" w:rsidP="0046427B">
            <w:pPr>
              <w:rPr>
                <w:lang w:val="vi-VN"/>
              </w:rPr>
            </w:pPr>
            <w:r w:rsidRPr="005E41F1">
              <w:rPr>
                <w:lang w:val="vi-VN"/>
              </w:rPr>
              <w:t>have difficulty breathing.</w:t>
            </w:r>
          </w:p>
          <w:p w:rsidR="0046427B" w:rsidRPr="005E41F1" w:rsidRDefault="0046427B" w:rsidP="0046427B">
            <w:pPr>
              <w:rPr>
                <w:lang w:val="vi-VN"/>
              </w:rPr>
            </w:pPr>
            <w:r w:rsidRPr="005E41F1">
              <w:rPr>
                <w:lang w:val="vi-VN"/>
              </w:rPr>
              <w:t>Call Poison Control</w:t>
            </w:r>
          </w:p>
          <w:p w:rsidR="0046427B" w:rsidRPr="005E41F1" w:rsidRDefault="0046427B" w:rsidP="0046427B">
            <w:pPr>
              <w:rPr>
                <w:lang w:val="vi-VN"/>
              </w:rPr>
            </w:pPr>
            <w:r w:rsidRPr="005E41F1">
              <w:rPr>
                <w:lang w:val="vi-VN"/>
              </w:rPr>
              <w:t>Call 911</w:t>
            </w:r>
          </w:p>
          <w:p w:rsidR="0046427B" w:rsidRPr="005E41F1" w:rsidRDefault="0046427B" w:rsidP="0046427B">
            <w:pPr>
              <w:rPr>
                <w:lang w:val="vi-VN"/>
              </w:rPr>
            </w:pPr>
          </w:p>
          <w:p w:rsidR="007607CF" w:rsidRPr="005E41F1" w:rsidRDefault="007607CF" w:rsidP="007607CF">
            <w:pPr>
              <w:rPr>
                <w:lang w:val="vi-VN"/>
              </w:rPr>
            </w:pPr>
            <w:r w:rsidRPr="005E41F1">
              <w:rPr>
                <w:lang w:val="vi-VN"/>
              </w:rPr>
              <w:t>3) Do not make the person sick or give</w:t>
            </w:r>
          </w:p>
          <w:p w:rsidR="007607CF" w:rsidRPr="005E41F1" w:rsidRDefault="007607CF" w:rsidP="007607CF">
            <w:pPr>
              <w:rPr>
                <w:lang w:val="vi-VN"/>
              </w:rPr>
            </w:pPr>
            <w:r w:rsidRPr="005E41F1">
              <w:rPr>
                <w:lang w:val="vi-VN"/>
              </w:rPr>
              <w:t>them anything to drink unless advised</w:t>
            </w:r>
          </w:p>
          <w:p w:rsidR="007607CF" w:rsidRPr="005E41F1" w:rsidRDefault="007607CF" w:rsidP="007607CF">
            <w:pPr>
              <w:rPr>
                <w:lang w:val="vi-VN"/>
              </w:rPr>
            </w:pPr>
            <w:r w:rsidRPr="005E41F1">
              <w:rPr>
                <w:lang w:val="vi-VN"/>
              </w:rPr>
              <w:t xml:space="preserve">to do so by poison control. </w:t>
            </w:r>
          </w:p>
          <w:p w:rsidR="0046427B" w:rsidRPr="005E41F1" w:rsidRDefault="0046427B" w:rsidP="0046427B">
            <w:pPr>
              <w:rPr>
                <w:lang w:val="vi-VN"/>
              </w:rPr>
            </w:pPr>
          </w:p>
        </w:tc>
        <w:tc>
          <w:tcPr>
            <w:tcW w:w="4675" w:type="dxa"/>
          </w:tcPr>
          <w:p w:rsidR="0046427B" w:rsidRPr="005E41F1" w:rsidRDefault="0046427B" w:rsidP="0046427B">
            <w:pPr>
              <w:rPr>
                <w:lang w:val="vi-VN"/>
              </w:rPr>
            </w:pPr>
            <w:r w:rsidRPr="005E41F1">
              <w:rPr>
                <w:lang w:val="vi-VN"/>
              </w:rPr>
              <w:t>1) Xác minh rằng họ đã ăn uống cái gì. Khi nào? Và bao nhiêu ?</w:t>
            </w:r>
          </w:p>
          <w:p w:rsidR="0046427B" w:rsidRPr="005E41F1" w:rsidRDefault="0046427B" w:rsidP="0046427B">
            <w:pPr>
              <w:rPr>
                <w:lang w:val="vi-VN"/>
              </w:rPr>
            </w:pPr>
          </w:p>
          <w:p w:rsidR="0046427B" w:rsidRPr="00805C32" w:rsidRDefault="0046427B" w:rsidP="0046427B">
            <w:pPr>
              <w:rPr>
                <w:rPrChange w:id="82" w:author="YE" w:date="2016-11-07T11:03:00Z">
                  <w:rPr>
                    <w:lang w:val="vi-VN"/>
                  </w:rPr>
                </w:rPrChange>
              </w:rPr>
            </w:pPr>
            <w:r w:rsidRPr="005E41F1">
              <w:rPr>
                <w:lang w:val="vi-VN"/>
              </w:rPr>
              <w:t xml:space="preserve">2) Gọi trung tâm </w:t>
            </w:r>
            <w:del w:id="83" w:author="YE" w:date="2016-11-07T11:03:00Z">
              <w:r w:rsidRPr="005E41F1" w:rsidDel="00805C32">
                <w:rPr>
                  <w:lang w:val="vi-VN"/>
                </w:rPr>
                <w:delText>kiểm soát chất độc</w:delText>
              </w:r>
            </w:del>
            <w:ins w:id="84" w:author="YE" w:date="2016-11-07T11:03:00Z">
              <w:r w:rsidR="00805C32">
                <w:t xml:space="preserve">chống độc </w:t>
              </w:r>
            </w:ins>
            <w:r w:rsidRPr="005E41F1">
              <w:rPr>
                <w:lang w:val="vi-VN"/>
              </w:rPr>
              <w:t xml:space="preserve"> càng nhành càng tốt hoặc nhờ ai đó làm điều đó. Gọ</w:t>
            </w:r>
            <w:r w:rsidR="007607CF" w:rsidRPr="005E41F1">
              <w:rPr>
                <w:lang w:val="vi-VN"/>
              </w:rPr>
              <w:t>i 1</w:t>
            </w:r>
            <w:r w:rsidRPr="005E41F1">
              <w:rPr>
                <w:lang w:val="vi-VN"/>
              </w:rPr>
              <w:t>1</w:t>
            </w:r>
            <w:r w:rsidR="007607CF" w:rsidRPr="005E41F1">
              <w:rPr>
                <w:lang w:val="vi-VN"/>
              </w:rPr>
              <w:t>5</w:t>
            </w:r>
            <w:r w:rsidRPr="005E41F1">
              <w:rPr>
                <w:lang w:val="vi-VN"/>
              </w:rPr>
              <w:t xml:space="preserve"> nếu có sự thay đổi về hành vi, </w:t>
            </w:r>
            <w:del w:id="85" w:author="YE" w:date="2016-11-07T11:03:00Z">
              <w:r w:rsidRPr="005E41F1" w:rsidDel="00805C32">
                <w:rPr>
                  <w:lang w:val="vi-VN"/>
                </w:rPr>
                <w:delText xml:space="preserve">mất nhận thức </w:delText>
              </w:r>
            </w:del>
            <w:ins w:id="86" w:author="YE" w:date="2016-11-07T11:03:00Z">
              <w:r w:rsidR="00805C32">
                <w:t xml:space="preserve"> mất đáp ứng </w:t>
              </w:r>
            </w:ins>
            <w:r w:rsidRPr="005E41F1">
              <w:rPr>
                <w:lang w:val="vi-VN"/>
              </w:rPr>
              <w:t>hoặc khó thở</w:t>
            </w:r>
            <w:ins w:id="87" w:author="YE" w:date="2016-11-07T11:03:00Z">
              <w:r w:rsidR="00805C32">
                <w:t xml:space="preserve"> ( ở VN chỉ có 1 trung tâm chống độc </w:t>
              </w:r>
            </w:ins>
            <w:ins w:id="88" w:author="YE" w:date="2016-11-07T11:04:00Z">
              <w:r w:rsidR="00805C32">
                <w:t>–</w:t>
              </w:r>
            </w:ins>
            <w:ins w:id="89" w:author="YE" w:date="2016-11-07T11:03:00Z">
              <w:r w:rsidR="00805C32">
                <w:t xml:space="preserve"> Poison </w:t>
              </w:r>
            </w:ins>
            <w:ins w:id="90" w:author="YE" w:date="2016-11-07T11:04:00Z">
              <w:r w:rsidR="00805C32">
                <w:t>Control Centre ở A9 Bạch Mai)</w:t>
              </w:r>
            </w:ins>
          </w:p>
          <w:p w:rsidR="0046427B" w:rsidRPr="005E41F1" w:rsidRDefault="0046427B" w:rsidP="0046427B">
            <w:pPr>
              <w:rPr>
                <w:lang w:val="vi-VN"/>
              </w:rPr>
            </w:pPr>
          </w:p>
          <w:p w:rsidR="0046427B" w:rsidRPr="005E41F1" w:rsidRDefault="0046427B" w:rsidP="0046427B">
            <w:pPr>
              <w:rPr>
                <w:lang w:val="vi-VN"/>
              </w:rPr>
            </w:pPr>
          </w:p>
          <w:p w:rsidR="007607CF" w:rsidRPr="005E41F1" w:rsidRDefault="007607CF" w:rsidP="0046427B">
            <w:pPr>
              <w:rPr>
                <w:lang w:val="vi-VN"/>
              </w:rPr>
            </w:pPr>
          </w:p>
          <w:p w:rsidR="007607CF" w:rsidRPr="005E41F1" w:rsidRDefault="007607CF" w:rsidP="0046427B">
            <w:pPr>
              <w:rPr>
                <w:lang w:val="vi-VN"/>
              </w:rPr>
            </w:pPr>
          </w:p>
          <w:p w:rsidR="007607CF" w:rsidRPr="005E41F1" w:rsidRDefault="007607CF" w:rsidP="007607CF">
            <w:pPr>
              <w:rPr>
                <w:lang w:val="vi-VN"/>
              </w:rPr>
            </w:pPr>
            <w:r w:rsidRPr="005E41F1">
              <w:rPr>
                <w:lang w:val="vi-VN"/>
              </w:rPr>
              <w:t>3) Không được làm người bệnh mệt mỏi, hoặc cho họ uống bất cứ thứ gì cho tới khi nhận được lời khuyên từ</w:t>
            </w:r>
            <w:del w:id="91" w:author="YE" w:date="2016-11-07T11:04:00Z">
              <w:r w:rsidRPr="005E41F1" w:rsidDel="00805C32">
                <w:rPr>
                  <w:lang w:val="vi-VN"/>
                </w:rPr>
                <w:delText xml:space="preserve"> trung tâm kiểm soát chất độc</w:delText>
              </w:r>
            </w:del>
            <w:ins w:id="92" w:author="YE" w:date="2016-11-07T11:05:00Z">
              <w:r w:rsidR="00805C32">
                <w:t xml:space="preserve"> Trung tâm chống độc</w:t>
              </w:r>
            </w:ins>
            <w:r w:rsidRPr="005E41F1">
              <w:rPr>
                <w:lang w:val="vi-VN"/>
              </w:rPr>
              <w:t>.</w:t>
            </w:r>
          </w:p>
          <w:p w:rsidR="007607CF" w:rsidRPr="005E41F1" w:rsidRDefault="007607CF" w:rsidP="0046427B">
            <w:pPr>
              <w:rPr>
                <w:lang w:val="vi-VN"/>
              </w:rPr>
            </w:pPr>
          </w:p>
        </w:tc>
      </w:tr>
    </w:tbl>
    <w:p w:rsidR="007607CF" w:rsidRPr="005E41F1" w:rsidRDefault="007607CF" w:rsidP="000A5470">
      <w:pPr>
        <w:pStyle w:val="Heading1"/>
        <w:rPr>
          <w:lang w:val="vi-VN"/>
        </w:rPr>
      </w:pPr>
    </w:p>
    <w:p w:rsidR="00EF1420" w:rsidRPr="005E41F1" w:rsidRDefault="007607CF" w:rsidP="000A5470">
      <w:pPr>
        <w:pStyle w:val="Heading1"/>
        <w:rPr>
          <w:lang w:val="vi-VN"/>
        </w:rPr>
      </w:pPr>
      <w:r w:rsidRPr="005E41F1">
        <w:rPr>
          <w:lang w:val="vi-VN"/>
        </w:rPr>
        <w:t xml:space="preserve">Seizure / </w:t>
      </w:r>
      <w:r w:rsidR="000A5470" w:rsidRPr="005E41F1">
        <w:rPr>
          <w:lang w:val="vi-VN"/>
        </w:rPr>
        <w:t>epilepsy</w:t>
      </w:r>
      <w:r w:rsidRPr="005E41F1">
        <w:rPr>
          <w:lang w:val="vi-VN"/>
        </w:rPr>
        <w:t xml:space="preserve"> (C</w:t>
      </w:r>
      <w:r w:rsidR="0012303B" w:rsidRPr="005E41F1">
        <w:rPr>
          <w:lang w:val="vi-VN"/>
        </w:rPr>
        <w:t xml:space="preserve">o giật </w:t>
      </w:r>
      <w:r w:rsidRPr="005E41F1">
        <w:rPr>
          <w:lang w:val="vi-VN"/>
        </w:rPr>
        <w:t xml:space="preserve">/ </w:t>
      </w:r>
      <w:r w:rsidR="0012303B" w:rsidRPr="005E41F1">
        <w:rPr>
          <w:lang w:val="vi-VN"/>
        </w:rPr>
        <w:t xml:space="preserve">động kinh) </w:t>
      </w:r>
    </w:p>
    <w:p w:rsidR="007607CF" w:rsidRPr="005E41F1" w:rsidRDefault="007607CF" w:rsidP="007607CF">
      <w:pPr>
        <w:rPr>
          <w:lang w:val="vi-VN"/>
        </w:rPr>
      </w:pPr>
    </w:p>
    <w:tbl>
      <w:tblPr>
        <w:tblStyle w:val="TableGrid"/>
        <w:tblW w:w="0" w:type="auto"/>
        <w:tblLook w:val="04A0"/>
      </w:tblPr>
      <w:tblGrid>
        <w:gridCol w:w="4675"/>
        <w:gridCol w:w="4675"/>
      </w:tblGrid>
      <w:tr w:rsidR="007607CF" w:rsidRPr="005E41F1" w:rsidTr="007607CF">
        <w:tc>
          <w:tcPr>
            <w:tcW w:w="4675" w:type="dxa"/>
          </w:tcPr>
          <w:p w:rsidR="007607CF" w:rsidRPr="005E41F1" w:rsidRDefault="007607CF" w:rsidP="007607CF">
            <w:pPr>
              <w:rPr>
                <w:lang w:val="vi-VN"/>
              </w:rPr>
            </w:pPr>
            <w:r w:rsidRPr="005E41F1">
              <w:rPr>
                <w:lang w:val="vi-VN"/>
              </w:rPr>
              <w:t>1) Do not restrain them. Use something</w:t>
            </w:r>
          </w:p>
          <w:p w:rsidR="007607CF" w:rsidRPr="005E41F1" w:rsidRDefault="007607CF" w:rsidP="007607CF">
            <w:pPr>
              <w:rPr>
                <w:lang w:val="vi-VN"/>
              </w:rPr>
            </w:pPr>
            <w:r w:rsidRPr="005E41F1">
              <w:rPr>
                <w:lang w:val="vi-VN"/>
              </w:rPr>
              <w:t>like a blanket or clothing next to their</w:t>
            </w:r>
          </w:p>
          <w:p w:rsidR="007607CF" w:rsidRPr="005E41F1" w:rsidRDefault="007607CF" w:rsidP="007607CF">
            <w:pPr>
              <w:rPr>
                <w:lang w:val="vi-VN"/>
              </w:rPr>
            </w:pPr>
            <w:r w:rsidRPr="005E41F1">
              <w:rPr>
                <w:lang w:val="vi-VN"/>
              </w:rPr>
              <w:t>head to protect it from injury. Do not</w:t>
            </w:r>
          </w:p>
          <w:p w:rsidR="007607CF" w:rsidRPr="005E41F1" w:rsidRDefault="007607CF" w:rsidP="007607CF">
            <w:pPr>
              <w:rPr>
                <w:lang w:val="vi-VN"/>
              </w:rPr>
            </w:pPr>
            <w:r w:rsidRPr="005E41F1">
              <w:rPr>
                <w:lang w:val="vi-VN"/>
              </w:rPr>
              <w:t>place under their head. Placing items</w:t>
            </w:r>
          </w:p>
          <w:p w:rsidR="007607CF" w:rsidRPr="005E41F1" w:rsidRDefault="007607CF" w:rsidP="007607CF">
            <w:pPr>
              <w:rPr>
                <w:lang w:val="vi-VN"/>
              </w:rPr>
            </w:pPr>
            <w:r w:rsidRPr="005E41F1">
              <w:rPr>
                <w:lang w:val="vi-VN"/>
              </w:rPr>
              <w:t>under their head may compromise the</w:t>
            </w:r>
          </w:p>
          <w:p w:rsidR="007607CF" w:rsidRPr="005E41F1" w:rsidRDefault="007607CF" w:rsidP="007607CF">
            <w:pPr>
              <w:rPr>
                <w:lang w:val="vi-VN"/>
              </w:rPr>
            </w:pPr>
            <w:r w:rsidRPr="005E41F1">
              <w:rPr>
                <w:lang w:val="vi-VN"/>
              </w:rPr>
              <w:t>airway.</w:t>
            </w:r>
          </w:p>
          <w:p w:rsidR="007607CF" w:rsidRPr="005E41F1" w:rsidRDefault="007607CF" w:rsidP="007607CF">
            <w:pPr>
              <w:rPr>
                <w:lang w:val="vi-VN"/>
              </w:rPr>
            </w:pPr>
          </w:p>
          <w:p w:rsidR="007607CF" w:rsidRPr="005E41F1" w:rsidRDefault="007607CF" w:rsidP="007607CF">
            <w:pPr>
              <w:rPr>
                <w:lang w:val="vi-VN"/>
              </w:rPr>
            </w:pPr>
            <w:r w:rsidRPr="005E41F1">
              <w:rPr>
                <w:lang w:val="vi-VN"/>
              </w:rPr>
              <w:t>2) After the seizure, help the person to</w:t>
            </w:r>
          </w:p>
          <w:p w:rsidR="007607CF" w:rsidRPr="005E41F1" w:rsidRDefault="007607CF" w:rsidP="007607CF">
            <w:pPr>
              <w:rPr>
                <w:lang w:val="vi-VN"/>
              </w:rPr>
            </w:pPr>
            <w:r w:rsidRPr="005E41F1">
              <w:rPr>
                <w:lang w:val="vi-VN"/>
              </w:rPr>
              <w:t>rest on their side with their head tilted</w:t>
            </w:r>
          </w:p>
          <w:p w:rsidR="007607CF" w:rsidRPr="005E41F1" w:rsidRDefault="007607CF" w:rsidP="007607CF">
            <w:pPr>
              <w:rPr>
                <w:lang w:val="vi-VN"/>
              </w:rPr>
            </w:pPr>
            <w:r w:rsidRPr="005E41F1">
              <w:rPr>
                <w:lang w:val="vi-VN"/>
              </w:rPr>
              <w:t xml:space="preserve">back. </w:t>
            </w:r>
          </w:p>
          <w:p w:rsidR="007607CF" w:rsidRPr="005E41F1" w:rsidRDefault="007607CF" w:rsidP="007607CF">
            <w:pPr>
              <w:rPr>
                <w:lang w:val="vi-VN"/>
              </w:rPr>
            </w:pPr>
          </w:p>
          <w:p w:rsidR="007607CF" w:rsidRPr="005E41F1" w:rsidRDefault="007607CF" w:rsidP="007607CF">
            <w:pPr>
              <w:rPr>
                <w:lang w:val="vi-VN"/>
              </w:rPr>
            </w:pPr>
            <w:r w:rsidRPr="005E41F1">
              <w:rPr>
                <w:lang w:val="vi-VN"/>
              </w:rPr>
              <w:t>3) If necessary, call 911 or get someone</w:t>
            </w:r>
          </w:p>
          <w:p w:rsidR="007607CF" w:rsidRPr="005E41F1" w:rsidRDefault="007607CF" w:rsidP="007607CF">
            <w:pPr>
              <w:rPr>
                <w:lang w:val="vi-VN"/>
              </w:rPr>
            </w:pPr>
            <w:r w:rsidRPr="005E41F1">
              <w:rPr>
                <w:lang w:val="vi-VN"/>
              </w:rPr>
              <w:t>else to do it.</w:t>
            </w:r>
          </w:p>
          <w:p w:rsidR="007607CF" w:rsidRPr="005E41F1" w:rsidRDefault="007607CF" w:rsidP="007607CF">
            <w:pPr>
              <w:rPr>
                <w:lang w:val="vi-VN"/>
              </w:rPr>
            </w:pPr>
          </w:p>
          <w:p w:rsidR="007607CF" w:rsidRPr="005E41F1" w:rsidRDefault="007607CF" w:rsidP="007607CF">
            <w:pPr>
              <w:rPr>
                <w:lang w:val="vi-VN"/>
              </w:rPr>
            </w:pPr>
          </w:p>
          <w:p w:rsidR="007607CF" w:rsidRPr="005E41F1" w:rsidRDefault="007607CF" w:rsidP="007607CF">
            <w:pPr>
              <w:rPr>
                <w:lang w:val="vi-VN"/>
              </w:rPr>
            </w:pPr>
          </w:p>
        </w:tc>
        <w:tc>
          <w:tcPr>
            <w:tcW w:w="4675" w:type="dxa"/>
          </w:tcPr>
          <w:p w:rsidR="007607CF" w:rsidRPr="005E41F1" w:rsidRDefault="007607CF" w:rsidP="007607CF">
            <w:pPr>
              <w:rPr>
                <w:lang w:val="vi-VN"/>
              </w:rPr>
            </w:pPr>
            <w:r w:rsidRPr="005E41F1">
              <w:rPr>
                <w:lang w:val="vi-VN"/>
              </w:rPr>
              <w:t>1) Đừng cố giữ họ nằm yên. Hãy sử dụng thứ gì đó như bao tải, hoặc quần áo để bảo vệ đầu họ khỏi bị chấn thương. Lưu ý không sử dụng ở vị trí bên dưới đầu. Nếu làm vậy có thể khiến họ không thở được.</w:t>
            </w:r>
          </w:p>
          <w:p w:rsidR="007607CF" w:rsidRPr="005E41F1" w:rsidRDefault="007607CF" w:rsidP="007607CF">
            <w:pPr>
              <w:rPr>
                <w:lang w:val="vi-VN"/>
              </w:rPr>
            </w:pPr>
          </w:p>
          <w:p w:rsidR="007607CF" w:rsidRPr="005E41F1" w:rsidRDefault="007607CF" w:rsidP="007607CF">
            <w:pPr>
              <w:rPr>
                <w:lang w:val="vi-VN"/>
              </w:rPr>
            </w:pPr>
          </w:p>
          <w:p w:rsidR="007607CF" w:rsidRPr="005E41F1" w:rsidRDefault="007607CF" w:rsidP="007607CF">
            <w:pPr>
              <w:rPr>
                <w:lang w:val="vi-VN"/>
              </w:rPr>
            </w:pPr>
            <w:r w:rsidRPr="005E41F1">
              <w:rPr>
                <w:lang w:val="vi-VN"/>
              </w:rPr>
              <w:t>2) Sau cơn động kinh giúp họ nghỉ ngơi với tư thế đầu ngửa ra sau.</w:t>
            </w:r>
          </w:p>
          <w:p w:rsidR="007607CF" w:rsidRPr="005E41F1" w:rsidRDefault="007607CF" w:rsidP="007607CF">
            <w:pPr>
              <w:rPr>
                <w:lang w:val="vi-VN"/>
              </w:rPr>
            </w:pPr>
          </w:p>
          <w:p w:rsidR="007607CF" w:rsidRPr="005E41F1" w:rsidRDefault="007607CF" w:rsidP="007607CF">
            <w:pPr>
              <w:rPr>
                <w:lang w:val="vi-VN"/>
              </w:rPr>
            </w:pPr>
          </w:p>
          <w:p w:rsidR="007607CF" w:rsidRPr="005E41F1" w:rsidRDefault="007607CF" w:rsidP="007607CF">
            <w:pPr>
              <w:rPr>
                <w:lang w:val="vi-VN"/>
              </w:rPr>
            </w:pPr>
            <w:r w:rsidRPr="005E41F1">
              <w:rPr>
                <w:lang w:val="vi-VN"/>
              </w:rPr>
              <w:t>3) Nếu cần hãy gọi 911 hoặc nhờ ai đó gọi giúp</w:t>
            </w:r>
          </w:p>
          <w:p w:rsidR="007607CF" w:rsidRPr="005E41F1" w:rsidRDefault="007607CF" w:rsidP="007607CF">
            <w:pPr>
              <w:rPr>
                <w:lang w:val="vi-VN"/>
              </w:rPr>
            </w:pPr>
          </w:p>
        </w:tc>
      </w:tr>
    </w:tbl>
    <w:p w:rsidR="007607CF" w:rsidRPr="005E41F1" w:rsidRDefault="007607CF" w:rsidP="007607CF">
      <w:pPr>
        <w:rPr>
          <w:lang w:val="vi-VN"/>
        </w:rPr>
      </w:pPr>
    </w:p>
    <w:p w:rsidR="007607CF" w:rsidRPr="005E41F1" w:rsidRDefault="007607CF">
      <w:pPr>
        <w:rPr>
          <w:lang w:val="vi-VN"/>
        </w:rPr>
      </w:pPr>
      <w:r w:rsidRPr="005E41F1">
        <w:rPr>
          <w:lang w:val="vi-VN"/>
        </w:rPr>
        <w:br w:type="page"/>
      </w:r>
    </w:p>
    <w:p w:rsidR="000A5470" w:rsidRPr="005E41F1" w:rsidRDefault="007607CF" w:rsidP="000A5470">
      <w:pPr>
        <w:pStyle w:val="Heading1"/>
        <w:rPr>
          <w:lang w:val="vi-VN"/>
        </w:rPr>
      </w:pPr>
      <w:r w:rsidRPr="005E41F1">
        <w:rPr>
          <w:lang w:val="vi-VN"/>
        </w:rPr>
        <w:lastRenderedPageBreak/>
        <w:t>Stings / bites (</w:t>
      </w:r>
      <w:r w:rsidR="0012303B" w:rsidRPr="005E41F1">
        <w:rPr>
          <w:lang w:val="vi-VN"/>
        </w:rPr>
        <w:t>Đố</w:t>
      </w:r>
      <w:r w:rsidRPr="005E41F1">
        <w:rPr>
          <w:lang w:val="vi-VN"/>
        </w:rPr>
        <w:t xml:space="preserve">t / </w:t>
      </w:r>
      <w:r w:rsidR="0012303B" w:rsidRPr="005E41F1">
        <w:rPr>
          <w:lang w:val="vi-VN"/>
        </w:rPr>
        <w:t>cắ</w:t>
      </w:r>
      <w:r w:rsidRPr="005E41F1">
        <w:rPr>
          <w:lang w:val="vi-VN"/>
        </w:rPr>
        <w:t>n</w:t>
      </w:r>
      <w:r w:rsidR="0012303B" w:rsidRPr="005E41F1">
        <w:rPr>
          <w:lang w:val="vi-VN"/>
        </w:rPr>
        <w:t>)</w:t>
      </w:r>
    </w:p>
    <w:p w:rsidR="007607CF" w:rsidRPr="005E41F1" w:rsidRDefault="007607CF" w:rsidP="007607CF">
      <w:pPr>
        <w:rPr>
          <w:lang w:val="vi-VN"/>
        </w:rPr>
      </w:pPr>
    </w:p>
    <w:tbl>
      <w:tblPr>
        <w:tblStyle w:val="TableGrid"/>
        <w:tblW w:w="0" w:type="auto"/>
        <w:tblLook w:val="04A0"/>
      </w:tblPr>
      <w:tblGrid>
        <w:gridCol w:w="4675"/>
        <w:gridCol w:w="4675"/>
      </w:tblGrid>
      <w:tr w:rsidR="007607CF" w:rsidRPr="005E41F1" w:rsidTr="007607CF">
        <w:tc>
          <w:tcPr>
            <w:tcW w:w="4675" w:type="dxa"/>
          </w:tcPr>
          <w:p w:rsidR="007607CF" w:rsidRPr="005E41F1" w:rsidRDefault="007607CF" w:rsidP="007607CF">
            <w:pPr>
              <w:rPr>
                <w:lang w:val="vi-VN"/>
              </w:rPr>
            </w:pPr>
            <w:r w:rsidRPr="005E41F1">
              <w:rPr>
                <w:lang w:val="vi-VN"/>
              </w:rPr>
              <w:t>1) Remove the stinger by scraping it away</w:t>
            </w:r>
          </w:p>
          <w:p w:rsidR="007607CF" w:rsidRPr="005E41F1" w:rsidRDefault="007607CF" w:rsidP="007607CF">
            <w:pPr>
              <w:rPr>
                <w:lang w:val="vi-VN"/>
              </w:rPr>
            </w:pPr>
            <w:r w:rsidRPr="005E41F1">
              <w:rPr>
                <w:lang w:val="vi-VN"/>
              </w:rPr>
              <w:t>with a flat surface, such as a credit</w:t>
            </w:r>
          </w:p>
          <w:p w:rsidR="007607CF" w:rsidRPr="005E41F1" w:rsidRDefault="007607CF" w:rsidP="007607CF">
            <w:pPr>
              <w:rPr>
                <w:lang w:val="vi-VN"/>
              </w:rPr>
            </w:pPr>
            <w:r w:rsidRPr="005E41F1">
              <w:rPr>
                <w:lang w:val="vi-VN"/>
              </w:rPr>
              <w:t>card.</w:t>
            </w:r>
          </w:p>
          <w:p w:rsidR="007607CF" w:rsidRPr="005E41F1" w:rsidRDefault="007607CF" w:rsidP="007607CF">
            <w:pPr>
              <w:rPr>
                <w:lang w:val="vi-VN"/>
              </w:rPr>
            </w:pPr>
          </w:p>
          <w:p w:rsidR="007607CF" w:rsidRPr="005E41F1" w:rsidRDefault="007607CF" w:rsidP="007607CF">
            <w:pPr>
              <w:rPr>
                <w:i/>
                <w:lang w:val="vi-VN"/>
              </w:rPr>
            </w:pPr>
            <w:r w:rsidRPr="005E41F1">
              <w:rPr>
                <w:i/>
                <w:lang w:val="vi-VN"/>
              </w:rPr>
              <w:t>Otherwise, carefully remove it with tweezers,</w:t>
            </w:r>
          </w:p>
          <w:p w:rsidR="007607CF" w:rsidRPr="005E41F1" w:rsidRDefault="007607CF" w:rsidP="007607CF">
            <w:pPr>
              <w:rPr>
                <w:i/>
                <w:lang w:val="vi-VN"/>
              </w:rPr>
            </w:pPr>
            <w:r w:rsidRPr="005E41F1">
              <w:rPr>
                <w:i/>
                <w:lang w:val="vi-VN"/>
              </w:rPr>
              <w:t>being sure to grab the base of the stinger to</w:t>
            </w:r>
          </w:p>
          <w:p w:rsidR="007607CF" w:rsidRPr="005E41F1" w:rsidRDefault="007607CF" w:rsidP="007607CF">
            <w:pPr>
              <w:rPr>
                <w:i/>
                <w:lang w:val="vi-VN"/>
              </w:rPr>
            </w:pPr>
            <w:r w:rsidRPr="005E41F1">
              <w:rPr>
                <w:i/>
                <w:lang w:val="vi-VN"/>
              </w:rPr>
              <w:t>avoid squeezing the venom sac.</w:t>
            </w:r>
          </w:p>
          <w:p w:rsidR="007607CF" w:rsidRPr="005E41F1" w:rsidRDefault="007607CF" w:rsidP="007607CF">
            <w:pPr>
              <w:rPr>
                <w:i/>
                <w:lang w:val="vi-VN"/>
              </w:rPr>
            </w:pPr>
          </w:p>
          <w:p w:rsidR="007607CF" w:rsidRPr="005E41F1" w:rsidRDefault="007607CF" w:rsidP="007607CF">
            <w:pPr>
              <w:rPr>
                <w:lang w:val="vi-VN"/>
              </w:rPr>
            </w:pPr>
            <w:r w:rsidRPr="005E41F1">
              <w:rPr>
                <w:lang w:val="vi-VN"/>
              </w:rPr>
              <w:t>2) Wash wound with soap and water,</w:t>
            </w:r>
          </w:p>
          <w:p w:rsidR="007607CF" w:rsidRPr="005E41F1" w:rsidRDefault="007607CF" w:rsidP="007607CF">
            <w:pPr>
              <w:rPr>
                <w:lang w:val="vi-VN"/>
              </w:rPr>
            </w:pPr>
            <w:r w:rsidRPr="005E41F1">
              <w:rPr>
                <w:lang w:val="vi-VN"/>
              </w:rPr>
              <w:t>cover with a dressing, then apply ice or</w:t>
            </w:r>
          </w:p>
          <w:p w:rsidR="007607CF" w:rsidRPr="005E41F1" w:rsidRDefault="007607CF" w:rsidP="007607CF">
            <w:pPr>
              <w:rPr>
                <w:lang w:val="vi-VN"/>
              </w:rPr>
            </w:pPr>
            <w:r w:rsidRPr="005E41F1">
              <w:rPr>
                <w:lang w:val="vi-VN"/>
              </w:rPr>
              <w:t>a cold pack.</w:t>
            </w:r>
          </w:p>
          <w:p w:rsidR="007607CF" w:rsidRPr="005E41F1" w:rsidRDefault="007607CF" w:rsidP="007607CF">
            <w:pPr>
              <w:rPr>
                <w:lang w:val="vi-VN"/>
              </w:rPr>
            </w:pPr>
          </w:p>
          <w:p w:rsidR="007607CF" w:rsidRPr="005E41F1" w:rsidRDefault="007607CF" w:rsidP="007607CF">
            <w:pPr>
              <w:rPr>
                <w:lang w:val="vi-VN"/>
              </w:rPr>
            </w:pPr>
            <w:r w:rsidRPr="005E41F1">
              <w:rPr>
                <w:lang w:val="vi-VN"/>
              </w:rPr>
              <w:t>3) Call 911 or the local emergency</w:t>
            </w:r>
          </w:p>
          <w:p w:rsidR="007607CF" w:rsidRPr="005E41F1" w:rsidRDefault="007607CF" w:rsidP="007607CF">
            <w:pPr>
              <w:rPr>
                <w:lang w:val="vi-VN"/>
              </w:rPr>
            </w:pPr>
            <w:r w:rsidRPr="005E41F1">
              <w:rPr>
                <w:lang w:val="vi-VN"/>
              </w:rPr>
              <w:t>number if the person seems to be</w:t>
            </w:r>
          </w:p>
          <w:p w:rsidR="007607CF" w:rsidRPr="005E41F1" w:rsidRDefault="007607CF" w:rsidP="007607CF">
            <w:pPr>
              <w:rPr>
                <w:lang w:val="vi-VN"/>
              </w:rPr>
            </w:pPr>
            <w:r w:rsidRPr="005E41F1">
              <w:rPr>
                <w:lang w:val="vi-VN"/>
              </w:rPr>
              <w:t>having an allergic or anaphylaxis</w:t>
            </w:r>
          </w:p>
          <w:p w:rsidR="007607CF" w:rsidRPr="005E41F1" w:rsidRDefault="007607CF" w:rsidP="007607CF">
            <w:pPr>
              <w:rPr>
                <w:lang w:val="vi-VN"/>
              </w:rPr>
            </w:pPr>
            <w:r w:rsidRPr="005E41F1">
              <w:rPr>
                <w:lang w:val="vi-VN"/>
              </w:rPr>
              <w:t>reaction.</w:t>
            </w:r>
          </w:p>
          <w:p w:rsidR="007607CF" w:rsidRPr="005E41F1" w:rsidRDefault="007607CF" w:rsidP="007607CF">
            <w:pPr>
              <w:rPr>
                <w:lang w:val="vi-VN"/>
              </w:rPr>
            </w:pPr>
          </w:p>
          <w:p w:rsidR="007607CF" w:rsidRPr="005E41F1" w:rsidRDefault="007607CF" w:rsidP="007607CF">
            <w:pPr>
              <w:rPr>
                <w:i/>
                <w:lang w:val="vi-VN"/>
              </w:rPr>
            </w:pPr>
            <w:r w:rsidRPr="005E41F1">
              <w:rPr>
                <w:i/>
                <w:lang w:val="vi-VN"/>
              </w:rPr>
              <w:t>Signs include a rash, itchiness, swelling on</w:t>
            </w:r>
          </w:p>
          <w:p w:rsidR="007607CF" w:rsidRPr="005E41F1" w:rsidRDefault="007607CF" w:rsidP="007607CF">
            <w:pPr>
              <w:rPr>
                <w:i/>
                <w:lang w:val="vi-VN"/>
              </w:rPr>
            </w:pPr>
            <w:r w:rsidRPr="005E41F1">
              <w:rPr>
                <w:i/>
                <w:lang w:val="vi-VN"/>
              </w:rPr>
              <w:t>their hands, feet or face or a slowing down of</w:t>
            </w:r>
          </w:p>
          <w:p w:rsidR="007607CF" w:rsidRPr="005E41F1" w:rsidRDefault="007607CF" w:rsidP="007607CF">
            <w:pPr>
              <w:rPr>
                <w:i/>
                <w:lang w:val="vi-VN"/>
              </w:rPr>
            </w:pPr>
            <w:r w:rsidRPr="005E41F1">
              <w:rPr>
                <w:i/>
                <w:lang w:val="vi-VN"/>
              </w:rPr>
              <w:t>their breathing.</w:t>
            </w:r>
          </w:p>
          <w:p w:rsidR="007607CF" w:rsidRPr="005E41F1" w:rsidRDefault="007607CF" w:rsidP="007607CF">
            <w:pPr>
              <w:rPr>
                <w:lang w:val="vi-VN"/>
              </w:rPr>
            </w:pPr>
          </w:p>
          <w:p w:rsidR="007607CF" w:rsidRPr="005E41F1" w:rsidRDefault="007607CF" w:rsidP="007607CF">
            <w:pPr>
              <w:rPr>
                <w:lang w:val="vi-VN"/>
              </w:rPr>
            </w:pPr>
          </w:p>
          <w:p w:rsidR="007607CF" w:rsidRPr="005E41F1" w:rsidRDefault="007607CF" w:rsidP="007607CF">
            <w:pPr>
              <w:rPr>
                <w:lang w:val="vi-VN"/>
              </w:rPr>
            </w:pPr>
          </w:p>
          <w:p w:rsidR="007607CF" w:rsidRPr="005E41F1" w:rsidRDefault="007607CF" w:rsidP="007607CF">
            <w:pPr>
              <w:rPr>
                <w:lang w:val="vi-VN"/>
              </w:rPr>
            </w:pPr>
          </w:p>
        </w:tc>
        <w:tc>
          <w:tcPr>
            <w:tcW w:w="4675" w:type="dxa"/>
          </w:tcPr>
          <w:p w:rsidR="007607CF" w:rsidRPr="005E41F1" w:rsidRDefault="007607CF" w:rsidP="007607CF">
            <w:pPr>
              <w:rPr>
                <w:lang w:val="vi-VN"/>
              </w:rPr>
            </w:pPr>
            <w:r w:rsidRPr="005E41F1">
              <w:rPr>
                <w:lang w:val="vi-VN"/>
              </w:rPr>
              <w:t>1) Gỡ bỏ ngòi đốt bằng cách cạo nó đi với một bề mặt phẳng, chẳng hạn như thẻ tín dụng.</w:t>
            </w:r>
          </w:p>
          <w:p w:rsidR="007607CF" w:rsidRPr="005E41F1" w:rsidRDefault="007607CF" w:rsidP="007607CF">
            <w:pPr>
              <w:rPr>
                <w:lang w:val="vi-VN"/>
              </w:rPr>
            </w:pPr>
          </w:p>
          <w:p w:rsidR="007607CF" w:rsidRPr="005E41F1" w:rsidRDefault="007607CF" w:rsidP="007607CF">
            <w:pPr>
              <w:rPr>
                <w:lang w:val="vi-VN"/>
              </w:rPr>
            </w:pPr>
          </w:p>
          <w:p w:rsidR="007607CF" w:rsidRPr="005E41F1" w:rsidRDefault="007607CF" w:rsidP="007607CF">
            <w:pPr>
              <w:rPr>
                <w:i/>
                <w:lang w:val="vi-VN"/>
              </w:rPr>
            </w:pPr>
            <w:r w:rsidRPr="005E41F1">
              <w:rPr>
                <w:i/>
                <w:lang w:val="vi-VN"/>
              </w:rPr>
              <w:t>Nếu không, cẩn thận loại bỏ nó bằng nhíp, chắc chắn lấy được ngòi để tránh ép túi nọc độc.</w:t>
            </w:r>
          </w:p>
          <w:p w:rsidR="007607CF" w:rsidRPr="005E41F1" w:rsidRDefault="007607CF" w:rsidP="007607CF">
            <w:pPr>
              <w:rPr>
                <w:lang w:val="vi-VN"/>
              </w:rPr>
            </w:pPr>
          </w:p>
          <w:p w:rsidR="007607CF" w:rsidRPr="005E41F1" w:rsidRDefault="007607CF" w:rsidP="007607CF">
            <w:pPr>
              <w:rPr>
                <w:lang w:val="vi-VN"/>
              </w:rPr>
            </w:pPr>
          </w:p>
          <w:p w:rsidR="007607CF" w:rsidRPr="005E41F1" w:rsidRDefault="007607CF" w:rsidP="007607CF">
            <w:pPr>
              <w:rPr>
                <w:lang w:val="vi-VN"/>
              </w:rPr>
            </w:pPr>
            <w:r w:rsidRPr="005E41F1">
              <w:rPr>
                <w:lang w:val="vi-VN"/>
              </w:rPr>
              <w:t>2) Rửa vết thương bằng xà phòng và nước, băng bó lại bằng quần áo, sau đó chườm nước hoặc đá lạnh.</w:t>
            </w:r>
          </w:p>
          <w:p w:rsidR="007607CF" w:rsidRPr="005E41F1" w:rsidRDefault="007607CF" w:rsidP="007607CF">
            <w:pPr>
              <w:rPr>
                <w:lang w:val="vi-VN"/>
              </w:rPr>
            </w:pPr>
          </w:p>
          <w:p w:rsidR="007607CF" w:rsidRPr="005E41F1" w:rsidRDefault="007607CF" w:rsidP="007607CF">
            <w:pPr>
              <w:rPr>
                <w:lang w:val="vi-VN"/>
              </w:rPr>
            </w:pPr>
            <w:r w:rsidRPr="005E41F1">
              <w:rPr>
                <w:lang w:val="vi-VN"/>
              </w:rPr>
              <w:t>3) Gọi 115 hoặc cơ sở cấp cứu địa phương nếu người bệnh trông có vẻ bị dị ứng hoặc dấu hiệu sốc phản vệ.</w:t>
            </w:r>
          </w:p>
          <w:p w:rsidR="007607CF" w:rsidRPr="005E41F1" w:rsidRDefault="007607CF" w:rsidP="007607CF">
            <w:pPr>
              <w:rPr>
                <w:lang w:val="vi-VN"/>
              </w:rPr>
            </w:pPr>
          </w:p>
          <w:p w:rsidR="007607CF" w:rsidRPr="005E41F1" w:rsidRDefault="007607CF" w:rsidP="007607CF">
            <w:pPr>
              <w:rPr>
                <w:lang w:val="vi-VN"/>
              </w:rPr>
            </w:pPr>
          </w:p>
          <w:p w:rsidR="007607CF" w:rsidRPr="00805C32" w:rsidDel="00805C32" w:rsidRDefault="007607CF" w:rsidP="00805C32">
            <w:pPr>
              <w:rPr>
                <w:del w:id="93" w:author="YE" w:date="2016-11-07T11:08:00Z"/>
                <w:rPrChange w:id="94" w:author="YE" w:date="2016-11-07T11:08:00Z">
                  <w:rPr>
                    <w:del w:id="95" w:author="YE" w:date="2016-11-07T11:08:00Z"/>
                    <w:lang w:val="vi-VN"/>
                  </w:rPr>
                </w:rPrChange>
              </w:rPr>
            </w:pPr>
            <w:r w:rsidRPr="005E41F1">
              <w:rPr>
                <w:i/>
                <w:lang w:val="vi-VN"/>
              </w:rPr>
              <w:t xml:space="preserve">Dấu hiệu bao gồm phát ban, ngứa, sưng ở bàn tay, bàn chân hoặc mặt của họ hoặc </w:t>
            </w:r>
            <w:del w:id="96" w:author="YE" w:date="2016-11-07T11:08:00Z">
              <w:r w:rsidRPr="005E41F1" w:rsidDel="00805C32">
                <w:rPr>
                  <w:i/>
                  <w:lang w:val="vi-VN"/>
                </w:rPr>
                <w:delText>hơi thở của họ chậm dần.</w:delText>
              </w:r>
            </w:del>
            <w:ins w:id="97" w:author="YE" w:date="2016-11-07T11:08:00Z">
              <w:r w:rsidR="00805C32">
                <w:rPr>
                  <w:i/>
                </w:rPr>
                <w:t xml:space="preserve"> Giảm nhip thở</w:t>
              </w:r>
            </w:ins>
          </w:p>
          <w:p w:rsidR="007607CF" w:rsidRPr="005E41F1" w:rsidRDefault="007607CF" w:rsidP="00805C32">
            <w:pPr>
              <w:rPr>
                <w:lang w:val="vi-VN"/>
              </w:rPr>
              <w:pPrChange w:id="98" w:author="YE" w:date="2016-11-07T11:08:00Z">
                <w:pPr/>
              </w:pPrChange>
            </w:pPr>
          </w:p>
        </w:tc>
      </w:tr>
    </w:tbl>
    <w:p w:rsidR="007607CF" w:rsidRPr="005E41F1" w:rsidRDefault="007607CF" w:rsidP="007607CF">
      <w:pPr>
        <w:rPr>
          <w:lang w:val="vi-VN"/>
        </w:rPr>
      </w:pPr>
    </w:p>
    <w:p w:rsidR="000A5470" w:rsidRPr="005E41F1" w:rsidRDefault="000A5470" w:rsidP="000A5470">
      <w:pPr>
        <w:rPr>
          <w:color w:val="FF0000"/>
          <w:lang w:val="vi-VN"/>
        </w:rPr>
      </w:pPr>
    </w:p>
    <w:p w:rsidR="000A5470" w:rsidRPr="005E41F1" w:rsidRDefault="000A5470" w:rsidP="000A5470">
      <w:pPr>
        <w:pStyle w:val="Heading1"/>
        <w:rPr>
          <w:lang w:val="vi-VN"/>
        </w:rPr>
      </w:pPr>
      <w:r w:rsidRPr="005E41F1">
        <w:rPr>
          <w:lang w:val="vi-VN"/>
        </w:rPr>
        <w:t>Strains and sprains</w:t>
      </w:r>
      <w:r w:rsidR="00197A08" w:rsidRPr="005E41F1">
        <w:rPr>
          <w:lang w:val="vi-VN"/>
        </w:rPr>
        <w:t xml:space="preserve"> (Trật khớp và bong gân) </w:t>
      </w:r>
    </w:p>
    <w:p w:rsidR="00042BDC" w:rsidRPr="005E41F1" w:rsidRDefault="00042BDC" w:rsidP="00042BDC">
      <w:pPr>
        <w:rPr>
          <w:lang w:val="vi-VN"/>
        </w:rPr>
      </w:pPr>
    </w:p>
    <w:tbl>
      <w:tblPr>
        <w:tblStyle w:val="TableGrid"/>
        <w:tblW w:w="0" w:type="auto"/>
        <w:tblLook w:val="04A0"/>
      </w:tblPr>
      <w:tblGrid>
        <w:gridCol w:w="4675"/>
        <w:gridCol w:w="4675"/>
      </w:tblGrid>
      <w:tr w:rsidR="00042BDC" w:rsidRPr="005E41F1" w:rsidTr="00042BDC">
        <w:tc>
          <w:tcPr>
            <w:tcW w:w="4675" w:type="dxa"/>
          </w:tcPr>
          <w:p w:rsidR="00042BDC" w:rsidRPr="005E41F1" w:rsidRDefault="00042BDC" w:rsidP="00042BDC">
            <w:pPr>
              <w:rPr>
                <w:lang w:val="vi-VN"/>
              </w:rPr>
            </w:pPr>
            <w:r w:rsidRPr="005E41F1">
              <w:rPr>
                <w:lang w:val="vi-VN"/>
              </w:rPr>
              <w:t>1) Apply ice to the injury.</w:t>
            </w:r>
          </w:p>
          <w:p w:rsidR="00042BDC" w:rsidRPr="005E41F1" w:rsidRDefault="00042BDC" w:rsidP="00042BDC">
            <w:pPr>
              <w:rPr>
                <w:lang w:val="vi-VN"/>
              </w:rPr>
            </w:pPr>
          </w:p>
          <w:p w:rsidR="00042BDC" w:rsidRPr="005E41F1" w:rsidRDefault="00042BDC" w:rsidP="00042BDC">
            <w:pPr>
              <w:rPr>
                <w:lang w:val="vi-VN"/>
              </w:rPr>
            </w:pPr>
            <w:r w:rsidRPr="005E41F1">
              <w:rPr>
                <w:lang w:val="vi-VN"/>
              </w:rPr>
              <w:t>2) If there is no improvement seek</w:t>
            </w:r>
          </w:p>
          <w:p w:rsidR="00042BDC" w:rsidRPr="005E41F1" w:rsidRDefault="00042BDC" w:rsidP="00042BDC">
            <w:pPr>
              <w:rPr>
                <w:lang w:val="vi-VN"/>
              </w:rPr>
            </w:pPr>
            <w:r w:rsidRPr="005E41F1">
              <w:rPr>
                <w:lang w:val="vi-VN"/>
              </w:rPr>
              <w:t>medical advice.</w:t>
            </w:r>
          </w:p>
          <w:p w:rsidR="00042BDC" w:rsidRPr="005E41F1" w:rsidRDefault="00042BDC" w:rsidP="00042BDC">
            <w:pPr>
              <w:rPr>
                <w:lang w:val="vi-VN"/>
              </w:rPr>
            </w:pPr>
          </w:p>
        </w:tc>
        <w:tc>
          <w:tcPr>
            <w:tcW w:w="4675" w:type="dxa"/>
          </w:tcPr>
          <w:p w:rsidR="00042BDC" w:rsidRPr="005E41F1" w:rsidRDefault="00042BDC" w:rsidP="00042BDC">
            <w:pPr>
              <w:rPr>
                <w:lang w:val="vi-VN"/>
              </w:rPr>
            </w:pPr>
            <w:r w:rsidRPr="005E41F1">
              <w:rPr>
                <w:lang w:val="vi-VN"/>
              </w:rPr>
              <w:t>1) Chườm đá lạnh lên vùng chấn thương.</w:t>
            </w:r>
          </w:p>
          <w:p w:rsidR="00042BDC" w:rsidRPr="005E41F1" w:rsidRDefault="00042BDC" w:rsidP="00042BDC">
            <w:pPr>
              <w:rPr>
                <w:lang w:val="vi-VN"/>
              </w:rPr>
            </w:pPr>
          </w:p>
          <w:p w:rsidR="00042BDC" w:rsidRPr="005E41F1" w:rsidRDefault="00042BDC" w:rsidP="00042BDC">
            <w:pPr>
              <w:rPr>
                <w:lang w:val="vi-VN"/>
              </w:rPr>
            </w:pPr>
            <w:r w:rsidRPr="005E41F1">
              <w:rPr>
                <w:lang w:val="vi-VN"/>
              </w:rPr>
              <w:t>2) Nếu tình trạng không tiến triển, hãy sử dụng thuốc</w:t>
            </w:r>
          </w:p>
          <w:p w:rsidR="00042BDC" w:rsidRPr="005E41F1" w:rsidRDefault="00042BDC" w:rsidP="00042BDC">
            <w:pPr>
              <w:rPr>
                <w:lang w:val="vi-VN"/>
              </w:rPr>
            </w:pPr>
          </w:p>
        </w:tc>
      </w:tr>
    </w:tbl>
    <w:p w:rsidR="00042BDC" w:rsidRPr="005E41F1" w:rsidRDefault="00042BDC" w:rsidP="00042BDC">
      <w:pPr>
        <w:rPr>
          <w:lang w:val="vi-VN"/>
        </w:rPr>
      </w:pPr>
    </w:p>
    <w:p w:rsidR="00042BDC" w:rsidRPr="005E41F1" w:rsidRDefault="00042BDC" w:rsidP="00042BDC">
      <w:pPr>
        <w:rPr>
          <w:lang w:val="vi-VN"/>
        </w:rPr>
      </w:pPr>
      <w:r w:rsidRPr="005E41F1">
        <w:rPr>
          <w:lang w:val="vi-VN"/>
        </w:rPr>
        <w:br w:type="page"/>
      </w:r>
    </w:p>
    <w:p w:rsidR="000A5470" w:rsidRPr="005E41F1" w:rsidRDefault="000A5470" w:rsidP="000A5470">
      <w:pPr>
        <w:pStyle w:val="Heading1"/>
        <w:rPr>
          <w:lang w:val="vi-VN"/>
        </w:rPr>
      </w:pPr>
      <w:r w:rsidRPr="005E41F1">
        <w:rPr>
          <w:lang w:val="vi-VN"/>
        </w:rPr>
        <w:lastRenderedPageBreak/>
        <w:t>Stroke</w:t>
      </w:r>
      <w:r w:rsidR="00042BDC" w:rsidRPr="005E41F1">
        <w:rPr>
          <w:lang w:val="vi-VN"/>
        </w:rPr>
        <w:t xml:space="preserve"> (</w:t>
      </w:r>
      <w:r w:rsidR="00197A08" w:rsidRPr="005E41F1">
        <w:rPr>
          <w:lang w:val="vi-VN"/>
        </w:rPr>
        <w:t>Độ</w:t>
      </w:r>
      <w:r w:rsidR="00042BDC" w:rsidRPr="005E41F1">
        <w:rPr>
          <w:lang w:val="vi-VN"/>
        </w:rPr>
        <w:t>t quỵ</w:t>
      </w:r>
      <w:r w:rsidR="00197A08" w:rsidRPr="005E41F1">
        <w:rPr>
          <w:lang w:val="vi-VN"/>
        </w:rPr>
        <w:t>)</w:t>
      </w:r>
    </w:p>
    <w:p w:rsidR="00042BDC" w:rsidRPr="005E41F1" w:rsidRDefault="00042BDC" w:rsidP="00042BDC">
      <w:pPr>
        <w:rPr>
          <w:lang w:val="vi-VN"/>
        </w:rPr>
      </w:pPr>
    </w:p>
    <w:tbl>
      <w:tblPr>
        <w:tblStyle w:val="TableGrid"/>
        <w:tblW w:w="0" w:type="auto"/>
        <w:tblLook w:val="04A0"/>
      </w:tblPr>
      <w:tblGrid>
        <w:gridCol w:w="4675"/>
        <w:gridCol w:w="4675"/>
      </w:tblGrid>
      <w:tr w:rsidR="00042BDC" w:rsidRPr="005E41F1" w:rsidTr="00042BDC">
        <w:tc>
          <w:tcPr>
            <w:tcW w:w="4675" w:type="dxa"/>
          </w:tcPr>
          <w:p w:rsidR="00042BDC" w:rsidRPr="005E41F1" w:rsidRDefault="00042BDC" w:rsidP="00042BDC">
            <w:pPr>
              <w:rPr>
                <w:lang w:val="vi-VN"/>
              </w:rPr>
            </w:pPr>
            <w:r w:rsidRPr="005E41F1">
              <w:rPr>
                <w:lang w:val="vi-VN"/>
              </w:rPr>
              <w:t xml:space="preserve">1) Think F.A.S.T. </w:t>
            </w:r>
          </w:p>
          <w:p w:rsidR="00042BDC" w:rsidRPr="005E41F1" w:rsidRDefault="00042BDC" w:rsidP="00042BDC">
            <w:pPr>
              <w:rPr>
                <w:color w:val="FF0000"/>
                <w:lang w:val="vi-VN"/>
              </w:rPr>
            </w:pPr>
            <w:r w:rsidRPr="005E41F1">
              <w:rPr>
                <w:color w:val="FF0000"/>
                <w:lang w:val="vi-VN"/>
              </w:rPr>
              <w:t>Face: is there weakness on one side of their face?</w:t>
            </w:r>
          </w:p>
          <w:p w:rsidR="00042BDC" w:rsidRPr="005E41F1" w:rsidRDefault="00042BDC" w:rsidP="00042BDC">
            <w:pPr>
              <w:rPr>
                <w:lang w:val="vi-VN"/>
              </w:rPr>
            </w:pPr>
            <w:r w:rsidRPr="005E41F1">
              <w:rPr>
                <w:lang w:val="vi-VN"/>
              </w:rPr>
              <w:t>Arms: can they raise both arms?</w:t>
            </w:r>
          </w:p>
          <w:p w:rsidR="00042BDC" w:rsidRPr="005E41F1" w:rsidRDefault="00042BDC" w:rsidP="00042BDC">
            <w:pPr>
              <w:rPr>
                <w:lang w:val="vi-VN"/>
              </w:rPr>
            </w:pPr>
            <w:r w:rsidRPr="005E41F1">
              <w:rPr>
                <w:lang w:val="vi-VN"/>
              </w:rPr>
              <w:t>Speech: is their speech easily understood?</w:t>
            </w:r>
          </w:p>
          <w:p w:rsidR="00042BDC" w:rsidRPr="005E41F1" w:rsidRDefault="00042BDC" w:rsidP="00042BDC">
            <w:pPr>
              <w:rPr>
                <w:lang w:val="vi-VN"/>
              </w:rPr>
            </w:pPr>
            <w:r w:rsidRPr="005E41F1">
              <w:rPr>
                <w:lang w:val="vi-VN"/>
              </w:rPr>
              <w:t>Time: to call 115.</w:t>
            </w:r>
          </w:p>
          <w:p w:rsidR="00042BDC" w:rsidRPr="005E41F1" w:rsidRDefault="00042BDC" w:rsidP="00042BDC">
            <w:pPr>
              <w:rPr>
                <w:lang w:val="vi-VN"/>
              </w:rPr>
            </w:pPr>
          </w:p>
          <w:p w:rsidR="00042BDC" w:rsidRPr="005E41F1" w:rsidRDefault="00042BDC" w:rsidP="00042BDC">
            <w:pPr>
              <w:rPr>
                <w:lang w:val="vi-VN"/>
              </w:rPr>
            </w:pPr>
            <w:r w:rsidRPr="005E41F1">
              <w:rPr>
                <w:lang w:val="vi-VN"/>
              </w:rPr>
              <w:t>2) Immediately call 911 or get someone</w:t>
            </w:r>
          </w:p>
          <w:p w:rsidR="00042BDC" w:rsidRPr="005E41F1" w:rsidRDefault="00042BDC" w:rsidP="00042BDC">
            <w:pPr>
              <w:rPr>
                <w:lang w:val="vi-VN"/>
              </w:rPr>
            </w:pPr>
            <w:r w:rsidRPr="005E41F1">
              <w:rPr>
                <w:lang w:val="vi-VN"/>
              </w:rPr>
              <w:t>else to do it.</w:t>
            </w:r>
          </w:p>
          <w:p w:rsidR="00042BDC" w:rsidRPr="005E41F1" w:rsidRDefault="00042BDC" w:rsidP="00042BDC">
            <w:pPr>
              <w:rPr>
                <w:lang w:val="vi-VN"/>
              </w:rPr>
            </w:pPr>
          </w:p>
          <w:p w:rsidR="00042BDC" w:rsidRPr="005E41F1" w:rsidRDefault="00042BDC" w:rsidP="00042BDC">
            <w:pPr>
              <w:rPr>
                <w:lang w:val="vi-VN"/>
              </w:rPr>
            </w:pPr>
            <w:r w:rsidRPr="005E41F1">
              <w:rPr>
                <w:lang w:val="vi-VN"/>
              </w:rPr>
              <w:t>3) Talk to the person to reassure them</w:t>
            </w:r>
          </w:p>
          <w:p w:rsidR="00042BDC" w:rsidRPr="005E41F1" w:rsidRDefault="00042BDC" w:rsidP="00042BDC">
            <w:pPr>
              <w:rPr>
                <w:lang w:val="vi-VN"/>
              </w:rPr>
            </w:pPr>
            <w:r w:rsidRPr="005E41F1">
              <w:rPr>
                <w:lang w:val="vi-VN"/>
              </w:rPr>
              <w:t>while you wait for the ambulance.</w:t>
            </w:r>
          </w:p>
          <w:p w:rsidR="00042BDC" w:rsidRPr="005E41F1" w:rsidRDefault="00042BDC" w:rsidP="00042BDC">
            <w:pPr>
              <w:rPr>
                <w:lang w:val="vi-VN"/>
              </w:rPr>
            </w:pPr>
          </w:p>
          <w:p w:rsidR="00042BDC" w:rsidRPr="005E41F1" w:rsidRDefault="00042BDC" w:rsidP="00042BDC">
            <w:pPr>
              <w:rPr>
                <w:lang w:val="vi-VN"/>
              </w:rPr>
            </w:pPr>
          </w:p>
        </w:tc>
        <w:tc>
          <w:tcPr>
            <w:tcW w:w="4675" w:type="dxa"/>
          </w:tcPr>
          <w:p w:rsidR="00042BDC" w:rsidRPr="005E41F1" w:rsidRDefault="00042BDC" w:rsidP="00042BDC">
            <w:pPr>
              <w:rPr>
                <w:lang w:val="vi-VN"/>
              </w:rPr>
            </w:pPr>
            <w:r w:rsidRPr="005E41F1">
              <w:rPr>
                <w:lang w:val="vi-VN"/>
              </w:rPr>
              <w:t>1)  Nghĩ đến F.A.S.T</w:t>
            </w:r>
          </w:p>
          <w:p w:rsidR="00042BDC" w:rsidRPr="00805C32" w:rsidRDefault="00042BDC" w:rsidP="00042BDC">
            <w:pPr>
              <w:rPr>
                <w:rPrChange w:id="99" w:author="YE" w:date="2016-11-07T11:10:00Z">
                  <w:rPr>
                    <w:lang w:val="vi-VN"/>
                  </w:rPr>
                </w:rPrChange>
              </w:rPr>
            </w:pPr>
            <w:r w:rsidRPr="005E41F1">
              <w:rPr>
                <w:lang w:val="vi-VN"/>
              </w:rPr>
              <w:t>Face (Mặt):</w:t>
            </w:r>
            <w:ins w:id="100" w:author="YE" w:date="2016-11-07T11:10:00Z">
              <w:r w:rsidR="00805C32">
                <w:t xml:space="preserve"> có liệt nửa mặt không?</w:t>
              </w:r>
            </w:ins>
          </w:p>
          <w:p w:rsidR="00042BDC" w:rsidRPr="005E41F1" w:rsidRDefault="00042BDC" w:rsidP="00042BDC">
            <w:pPr>
              <w:rPr>
                <w:lang w:val="vi-VN"/>
              </w:rPr>
            </w:pPr>
            <w:r w:rsidRPr="005E41F1">
              <w:rPr>
                <w:lang w:val="vi-VN"/>
              </w:rPr>
              <w:t>Arms (Tay): Họ có thể đưa 2 tay lên không</w:t>
            </w:r>
          </w:p>
          <w:p w:rsidR="00042BDC" w:rsidRPr="00805C32" w:rsidRDefault="00042BDC" w:rsidP="00042BDC">
            <w:pPr>
              <w:rPr>
                <w:rPrChange w:id="101" w:author="YE" w:date="2016-11-07T11:10:00Z">
                  <w:rPr>
                    <w:lang w:val="vi-VN"/>
                  </w:rPr>
                </w:rPrChange>
              </w:rPr>
            </w:pPr>
            <w:r w:rsidRPr="005E41F1">
              <w:rPr>
                <w:lang w:val="vi-VN"/>
              </w:rPr>
              <w:t xml:space="preserve">Speech (Nói): </w:t>
            </w:r>
            <w:del w:id="102" w:author="YE" w:date="2016-11-07T11:10:00Z">
              <w:r w:rsidRPr="005E41F1" w:rsidDel="00805C32">
                <w:rPr>
                  <w:lang w:val="vi-VN"/>
                </w:rPr>
                <w:delText>Họ có thể nói được không</w:delText>
              </w:r>
            </w:del>
            <w:ins w:id="103" w:author="YE" w:date="2016-11-07T11:10:00Z">
              <w:r w:rsidR="00805C32">
                <w:t xml:space="preserve"> Lời nói của người bệnh có hiểu được không?</w:t>
              </w:r>
            </w:ins>
          </w:p>
          <w:p w:rsidR="00042BDC" w:rsidRPr="005E41F1" w:rsidRDefault="00042BDC" w:rsidP="00042BDC">
            <w:pPr>
              <w:rPr>
                <w:lang w:val="vi-VN"/>
              </w:rPr>
            </w:pPr>
            <w:r w:rsidRPr="005E41F1">
              <w:rPr>
                <w:lang w:val="vi-VN"/>
              </w:rPr>
              <w:t>Time (Thời gian): Gọi 115</w:t>
            </w:r>
          </w:p>
          <w:p w:rsidR="00042BDC" w:rsidRPr="005E41F1" w:rsidRDefault="00042BDC" w:rsidP="00042BDC">
            <w:pPr>
              <w:rPr>
                <w:lang w:val="vi-VN"/>
              </w:rPr>
            </w:pPr>
          </w:p>
          <w:p w:rsidR="00042BDC" w:rsidRPr="005E41F1" w:rsidRDefault="00042BDC" w:rsidP="00042BDC">
            <w:pPr>
              <w:rPr>
                <w:lang w:val="vi-VN"/>
              </w:rPr>
            </w:pPr>
            <w:r w:rsidRPr="005E41F1">
              <w:rPr>
                <w:lang w:val="vi-VN"/>
              </w:rPr>
              <w:t>2) Ngay lập tức gọi 911 hoặc nhờ ai đó gọi.</w:t>
            </w:r>
          </w:p>
          <w:p w:rsidR="00042BDC" w:rsidRPr="005E41F1" w:rsidRDefault="00042BDC" w:rsidP="00042BDC">
            <w:pPr>
              <w:rPr>
                <w:lang w:val="vi-VN"/>
              </w:rPr>
            </w:pPr>
          </w:p>
          <w:p w:rsidR="00042BDC" w:rsidRPr="005E41F1" w:rsidRDefault="00042BDC" w:rsidP="00042BDC">
            <w:pPr>
              <w:rPr>
                <w:lang w:val="vi-VN"/>
              </w:rPr>
            </w:pPr>
          </w:p>
          <w:p w:rsidR="00042BDC" w:rsidRPr="005E41F1" w:rsidRDefault="00042BDC" w:rsidP="00042BDC">
            <w:pPr>
              <w:rPr>
                <w:lang w:val="vi-VN"/>
              </w:rPr>
            </w:pPr>
            <w:r w:rsidRPr="005E41F1">
              <w:rPr>
                <w:lang w:val="vi-VN"/>
              </w:rPr>
              <w:t>3) Nói chuyện với người đó để trấn an họ trong khi chờ đợi xe cứu thương.</w:t>
            </w:r>
          </w:p>
        </w:tc>
      </w:tr>
    </w:tbl>
    <w:p w:rsidR="00042BDC" w:rsidRPr="005E41F1" w:rsidRDefault="00042BDC" w:rsidP="00042BDC">
      <w:pPr>
        <w:rPr>
          <w:lang w:val="vi-VN"/>
        </w:rPr>
      </w:pPr>
    </w:p>
    <w:p w:rsidR="000A5470" w:rsidRPr="005E41F1" w:rsidRDefault="000A5470" w:rsidP="000A5470">
      <w:pPr>
        <w:pStyle w:val="Heading1"/>
        <w:rPr>
          <w:lang w:val="vi-VN"/>
        </w:rPr>
      </w:pPr>
      <w:r w:rsidRPr="005E41F1">
        <w:rPr>
          <w:lang w:val="vi-VN"/>
        </w:rPr>
        <w:t>Unresponsive</w:t>
      </w:r>
      <w:r w:rsidR="00042BDC" w:rsidRPr="005E41F1">
        <w:rPr>
          <w:lang w:val="vi-VN"/>
        </w:rPr>
        <w:t xml:space="preserve"> (B</w:t>
      </w:r>
      <w:r w:rsidR="00197A08" w:rsidRPr="005E41F1">
        <w:rPr>
          <w:lang w:val="vi-VN"/>
        </w:rPr>
        <w:t xml:space="preserve">ất tỉnh) </w:t>
      </w:r>
    </w:p>
    <w:p w:rsidR="00042BDC" w:rsidRPr="005E41F1" w:rsidRDefault="00042BDC" w:rsidP="00042BDC">
      <w:pPr>
        <w:rPr>
          <w:lang w:val="vi-VN"/>
        </w:rPr>
      </w:pPr>
    </w:p>
    <w:tbl>
      <w:tblPr>
        <w:tblStyle w:val="TableGrid"/>
        <w:tblW w:w="0" w:type="auto"/>
        <w:tblLook w:val="04A0"/>
      </w:tblPr>
      <w:tblGrid>
        <w:gridCol w:w="4675"/>
        <w:gridCol w:w="4675"/>
      </w:tblGrid>
      <w:tr w:rsidR="00042BDC" w:rsidRPr="005E41F1" w:rsidTr="00042BDC">
        <w:tc>
          <w:tcPr>
            <w:tcW w:w="4675" w:type="dxa"/>
          </w:tcPr>
          <w:p w:rsidR="00042BDC" w:rsidRPr="005E41F1" w:rsidRDefault="00042BDC" w:rsidP="00042BDC">
            <w:pPr>
              <w:rPr>
                <w:lang w:val="vi-VN"/>
              </w:rPr>
            </w:pPr>
            <w:r w:rsidRPr="005E41F1">
              <w:rPr>
                <w:lang w:val="vi-VN"/>
              </w:rPr>
              <w:t>1) Check breathing by scanning the body</w:t>
            </w:r>
          </w:p>
          <w:p w:rsidR="00042BDC" w:rsidRPr="005E41F1" w:rsidRDefault="00042BDC" w:rsidP="00042BDC">
            <w:pPr>
              <w:rPr>
                <w:lang w:val="vi-VN"/>
              </w:rPr>
            </w:pPr>
            <w:r w:rsidRPr="005E41F1">
              <w:rPr>
                <w:lang w:val="vi-VN"/>
              </w:rPr>
              <w:t>for normal breathing for no more than</w:t>
            </w:r>
          </w:p>
          <w:p w:rsidR="00042BDC" w:rsidRPr="005E41F1" w:rsidRDefault="00042BDC" w:rsidP="00042BDC">
            <w:pPr>
              <w:rPr>
                <w:lang w:val="vi-VN"/>
              </w:rPr>
            </w:pPr>
            <w:r w:rsidRPr="005E41F1">
              <w:rPr>
                <w:lang w:val="vi-VN"/>
              </w:rPr>
              <w:t>5-10 seconds.</w:t>
            </w:r>
          </w:p>
          <w:p w:rsidR="00042BDC" w:rsidRPr="005E41F1" w:rsidRDefault="00042BDC" w:rsidP="00042BDC">
            <w:pPr>
              <w:rPr>
                <w:lang w:val="vi-VN"/>
              </w:rPr>
            </w:pPr>
            <w:r w:rsidRPr="005E41F1">
              <w:rPr>
                <w:lang w:val="vi-VN"/>
              </w:rPr>
              <w:t>Look and feel for breaths.</w:t>
            </w:r>
          </w:p>
          <w:p w:rsidR="00042BDC" w:rsidRPr="005E41F1" w:rsidRDefault="00042BDC" w:rsidP="00042BDC">
            <w:pPr>
              <w:rPr>
                <w:lang w:val="vi-VN"/>
              </w:rPr>
            </w:pPr>
          </w:p>
          <w:p w:rsidR="00042BDC" w:rsidRPr="005E41F1" w:rsidRDefault="00042BDC" w:rsidP="00042BDC">
            <w:pPr>
              <w:rPr>
                <w:lang w:val="vi-VN"/>
              </w:rPr>
            </w:pPr>
            <w:r w:rsidRPr="005E41F1">
              <w:rPr>
                <w:lang w:val="vi-VN"/>
              </w:rPr>
              <w:t>2) Are they breathing?</w:t>
            </w:r>
          </w:p>
          <w:p w:rsidR="00042BDC" w:rsidRPr="005E41F1" w:rsidRDefault="00042BDC" w:rsidP="00042BDC">
            <w:pPr>
              <w:rPr>
                <w:lang w:val="vi-VN"/>
              </w:rPr>
            </w:pPr>
            <w:r w:rsidRPr="005E41F1">
              <w:rPr>
                <w:lang w:val="vi-VN"/>
              </w:rPr>
              <w:t>Yes</w:t>
            </w:r>
          </w:p>
          <w:p w:rsidR="00042BDC" w:rsidRPr="005E41F1" w:rsidRDefault="00042BDC" w:rsidP="00042BDC">
            <w:pPr>
              <w:rPr>
                <w:lang w:val="vi-VN"/>
              </w:rPr>
            </w:pPr>
            <w:r w:rsidRPr="005E41F1">
              <w:rPr>
                <w:lang w:val="vi-VN"/>
              </w:rPr>
              <w:t>No</w:t>
            </w:r>
          </w:p>
          <w:p w:rsidR="00042BDC" w:rsidRPr="005E41F1" w:rsidRDefault="00042BDC" w:rsidP="00042BDC">
            <w:pPr>
              <w:rPr>
                <w:lang w:val="vi-VN"/>
              </w:rPr>
            </w:pPr>
          </w:p>
        </w:tc>
        <w:tc>
          <w:tcPr>
            <w:tcW w:w="4675" w:type="dxa"/>
          </w:tcPr>
          <w:p w:rsidR="00042BDC" w:rsidRPr="005E41F1" w:rsidRDefault="00042BDC" w:rsidP="00042BDC">
            <w:pPr>
              <w:rPr>
                <w:lang w:val="vi-VN"/>
              </w:rPr>
            </w:pPr>
            <w:r w:rsidRPr="005E41F1">
              <w:rPr>
                <w:lang w:val="vi-VN"/>
              </w:rPr>
              <w:t>1) Kiểm tra xem còn đang thở bình thường không, trong vòng 5-10s.</w:t>
            </w:r>
          </w:p>
          <w:p w:rsidR="00042BDC" w:rsidRPr="005E41F1" w:rsidRDefault="00042BDC" w:rsidP="00042BDC">
            <w:pPr>
              <w:rPr>
                <w:lang w:val="vi-VN"/>
              </w:rPr>
            </w:pPr>
            <w:r w:rsidRPr="005E41F1">
              <w:rPr>
                <w:lang w:val="vi-VN"/>
              </w:rPr>
              <w:t>Nhìn và cảm nhận hơi thở</w:t>
            </w:r>
          </w:p>
          <w:p w:rsidR="00042BDC" w:rsidRPr="005E41F1" w:rsidRDefault="00042BDC" w:rsidP="00042BDC">
            <w:pPr>
              <w:rPr>
                <w:lang w:val="vi-VN"/>
              </w:rPr>
            </w:pPr>
          </w:p>
          <w:p w:rsidR="00042BDC" w:rsidRPr="005E41F1" w:rsidRDefault="00042BDC" w:rsidP="00042BDC">
            <w:pPr>
              <w:rPr>
                <w:lang w:val="vi-VN"/>
              </w:rPr>
            </w:pPr>
          </w:p>
          <w:p w:rsidR="00042BDC" w:rsidRPr="005E41F1" w:rsidRDefault="00042BDC" w:rsidP="00042BDC">
            <w:pPr>
              <w:rPr>
                <w:lang w:val="vi-VN"/>
              </w:rPr>
            </w:pPr>
            <w:r w:rsidRPr="005E41F1">
              <w:rPr>
                <w:lang w:val="vi-VN"/>
              </w:rPr>
              <w:t>2) Họ có đang thở không?</w:t>
            </w:r>
          </w:p>
          <w:p w:rsidR="00042BDC" w:rsidRPr="005E41F1" w:rsidRDefault="00042BDC" w:rsidP="00042BDC">
            <w:pPr>
              <w:rPr>
                <w:lang w:val="vi-VN"/>
              </w:rPr>
            </w:pPr>
            <w:r w:rsidRPr="005E41F1">
              <w:rPr>
                <w:lang w:val="vi-VN"/>
              </w:rPr>
              <w:t>Có</w:t>
            </w:r>
          </w:p>
          <w:p w:rsidR="00042BDC" w:rsidRPr="005E41F1" w:rsidRDefault="00042BDC" w:rsidP="00042BDC">
            <w:pPr>
              <w:rPr>
                <w:lang w:val="vi-VN"/>
              </w:rPr>
            </w:pPr>
            <w:r w:rsidRPr="005E41F1">
              <w:rPr>
                <w:lang w:val="vi-VN"/>
              </w:rPr>
              <w:t>Không</w:t>
            </w:r>
          </w:p>
          <w:p w:rsidR="00042BDC" w:rsidRPr="005E41F1" w:rsidRDefault="00042BDC" w:rsidP="00042BDC">
            <w:pPr>
              <w:rPr>
                <w:lang w:val="vi-VN"/>
              </w:rPr>
            </w:pPr>
          </w:p>
        </w:tc>
      </w:tr>
    </w:tbl>
    <w:p w:rsidR="00042BDC" w:rsidRPr="005E41F1" w:rsidRDefault="00042BDC" w:rsidP="00042BDC">
      <w:pPr>
        <w:rPr>
          <w:lang w:val="vi-VN"/>
        </w:rPr>
      </w:pPr>
    </w:p>
    <w:p w:rsidR="00042BDC" w:rsidRPr="005E41F1" w:rsidRDefault="00042BDC" w:rsidP="00042BDC">
      <w:pPr>
        <w:rPr>
          <w:lang w:val="vi-VN"/>
        </w:rPr>
      </w:pPr>
      <w:r w:rsidRPr="005E41F1">
        <w:rPr>
          <w:lang w:val="vi-VN"/>
        </w:rPr>
        <w:br w:type="page"/>
      </w:r>
    </w:p>
    <w:p w:rsidR="00042BDC" w:rsidRPr="005E41F1" w:rsidRDefault="00042BDC" w:rsidP="00042BDC">
      <w:pPr>
        <w:pStyle w:val="Heading1"/>
        <w:rPr>
          <w:lang w:val="vi-VN"/>
        </w:rPr>
      </w:pPr>
      <w:r w:rsidRPr="005E41F1">
        <w:rPr>
          <w:lang w:val="vi-VN"/>
        </w:rPr>
        <w:lastRenderedPageBreak/>
        <w:t>Unresponsive and breathing (Bất tỉnh và còn thở)</w:t>
      </w:r>
    </w:p>
    <w:p w:rsidR="00042BDC" w:rsidRPr="005E41F1" w:rsidRDefault="00042BDC" w:rsidP="00042BDC">
      <w:pPr>
        <w:rPr>
          <w:lang w:val="vi-VN"/>
        </w:rPr>
      </w:pPr>
    </w:p>
    <w:tbl>
      <w:tblPr>
        <w:tblStyle w:val="TableGrid"/>
        <w:tblW w:w="0" w:type="auto"/>
        <w:tblLook w:val="04A0"/>
      </w:tblPr>
      <w:tblGrid>
        <w:gridCol w:w="4675"/>
        <w:gridCol w:w="4675"/>
      </w:tblGrid>
      <w:tr w:rsidR="00042BDC" w:rsidRPr="005E41F1" w:rsidTr="00042BDC">
        <w:tc>
          <w:tcPr>
            <w:tcW w:w="4675" w:type="dxa"/>
          </w:tcPr>
          <w:p w:rsidR="00042BDC" w:rsidRPr="005E41F1" w:rsidRDefault="00042BDC" w:rsidP="00042BDC">
            <w:pPr>
              <w:rPr>
                <w:lang w:val="vi-VN"/>
              </w:rPr>
            </w:pPr>
            <w:r w:rsidRPr="005E41F1">
              <w:rPr>
                <w:lang w:val="vi-VN"/>
              </w:rPr>
              <w:t>1) Move them onto their side only is there</w:t>
            </w:r>
          </w:p>
          <w:p w:rsidR="00042BDC" w:rsidRPr="005E41F1" w:rsidRDefault="00042BDC" w:rsidP="00042BDC">
            <w:pPr>
              <w:rPr>
                <w:lang w:val="vi-VN"/>
              </w:rPr>
            </w:pPr>
            <w:r w:rsidRPr="005E41F1">
              <w:rPr>
                <w:lang w:val="vi-VN"/>
              </w:rPr>
              <w:t>are no apparent injuries.</w:t>
            </w:r>
          </w:p>
          <w:p w:rsidR="00042BDC" w:rsidRPr="005E41F1" w:rsidRDefault="00042BDC" w:rsidP="00042BDC">
            <w:pPr>
              <w:rPr>
                <w:lang w:val="vi-VN"/>
              </w:rPr>
            </w:pPr>
          </w:p>
          <w:p w:rsidR="00042BDC" w:rsidRPr="005E41F1" w:rsidRDefault="00042BDC" w:rsidP="00042BDC">
            <w:pPr>
              <w:rPr>
                <w:lang w:val="vi-VN"/>
              </w:rPr>
            </w:pPr>
            <w:r w:rsidRPr="005E41F1">
              <w:rPr>
                <w:lang w:val="vi-VN"/>
              </w:rPr>
              <w:t>2) As soon as possible, call 911 or get</w:t>
            </w:r>
          </w:p>
          <w:p w:rsidR="00042BDC" w:rsidRPr="005E41F1" w:rsidRDefault="00042BDC" w:rsidP="00042BDC">
            <w:pPr>
              <w:rPr>
                <w:lang w:val="vi-VN"/>
              </w:rPr>
            </w:pPr>
            <w:r w:rsidRPr="005E41F1">
              <w:rPr>
                <w:lang w:val="vi-VN"/>
              </w:rPr>
              <w:t>someone else to do it.</w:t>
            </w:r>
          </w:p>
          <w:p w:rsidR="00042BDC" w:rsidRPr="005E41F1" w:rsidRDefault="00042BDC" w:rsidP="00042BDC">
            <w:pPr>
              <w:rPr>
                <w:lang w:val="vi-VN"/>
              </w:rPr>
            </w:pPr>
          </w:p>
          <w:p w:rsidR="00042BDC" w:rsidRPr="005E41F1" w:rsidRDefault="00042BDC" w:rsidP="00042BDC">
            <w:pPr>
              <w:rPr>
                <w:lang w:val="vi-VN"/>
              </w:rPr>
            </w:pPr>
            <w:r w:rsidRPr="005E41F1">
              <w:rPr>
                <w:lang w:val="vi-VN"/>
              </w:rPr>
              <w:t>3) Continue to monitor the person until</w:t>
            </w:r>
          </w:p>
          <w:p w:rsidR="00042BDC" w:rsidRPr="005E41F1" w:rsidRDefault="00042BDC" w:rsidP="00042BDC">
            <w:pPr>
              <w:rPr>
                <w:lang w:val="vi-VN"/>
              </w:rPr>
            </w:pPr>
            <w:r w:rsidRPr="005E41F1">
              <w:rPr>
                <w:lang w:val="vi-VN"/>
              </w:rPr>
              <w:t>help arrives.</w:t>
            </w:r>
          </w:p>
        </w:tc>
        <w:tc>
          <w:tcPr>
            <w:tcW w:w="4675" w:type="dxa"/>
          </w:tcPr>
          <w:p w:rsidR="00042BDC" w:rsidRPr="005E41F1" w:rsidRDefault="00042BDC" w:rsidP="00042BDC">
            <w:pPr>
              <w:rPr>
                <w:lang w:val="vi-VN"/>
              </w:rPr>
            </w:pPr>
            <w:r w:rsidRPr="005E41F1">
              <w:rPr>
                <w:lang w:val="vi-VN"/>
              </w:rPr>
              <w:t>1) Lật để họ nằm nghiêng</w:t>
            </w:r>
            <w:del w:id="104" w:author="YE" w:date="2016-11-07T11:12:00Z">
              <w:r w:rsidRPr="005E41F1" w:rsidDel="0011772B">
                <w:rPr>
                  <w:lang w:val="vi-VN"/>
                </w:rPr>
                <w:delText>, nếu như không</w:delText>
              </w:r>
            </w:del>
            <w:ins w:id="105" w:author="YE" w:date="2016-11-07T11:12:00Z">
              <w:r w:rsidR="0011772B">
                <w:t xml:space="preserve"> sang phía bên không</w:t>
              </w:r>
            </w:ins>
            <w:r w:rsidRPr="005E41F1">
              <w:rPr>
                <w:lang w:val="vi-VN"/>
              </w:rPr>
              <w:t xml:space="preserve"> có vết thương nào rõ ràng.</w:t>
            </w:r>
          </w:p>
          <w:p w:rsidR="00042BDC" w:rsidRPr="005E41F1" w:rsidRDefault="00042BDC" w:rsidP="00042BDC">
            <w:pPr>
              <w:rPr>
                <w:lang w:val="vi-VN"/>
              </w:rPr>
            </w:pPr>
          </w:p>
          <w:p w:rsidR="00042BDC" w:rsidRPr="005E41F1" w:rsidRDefault="00042BDC" w:rsidP="00042BDC">
            <w:pPr>
              <w:rPr>
                <w:lang w:val="vi-VN"/>
              </w:rPr>
            </w:pPr>
            <w:r w:rsidRPr="005E41F1">
              <w:rPr>
                <w:lang w:val="vi-VN"/>
              </w:rPr>
              <w:t>2) Gọi 115 nhanh nhất có thể, hoặc nhờ ai đó gọi</w:t>
            </w:r>
          </w:p>
          <w:p w:rsidR="00042BDC" w:rsidRPr="005E41F1" w:rsidRDefault="00042BDC" w:rsidP="00042BDC">
            <w:pPr>
              <w:rPr>
                <w:lang w:val="vi-VN"/>
              </w:rPr>
            </w:pPr>
          </w:p>
          <w:p w:rsidR="00042BDC" w:rsidRPr="005E41F1" w:rsidRDefault="00042BDC" w:rsidP="00042BDC">
            <w:pPr>
              <w:rPr>
                <w:lang w:val="vi-VN"/>
              </w:rPr>
            </w:pPr>
          </w:p>
          <w:p w:rsidR="00042BDC" w:rsidRPr="005E41F1" w:rsidRDefault="00042BDC" w:rsidP="00042BDC">
            <w:pPr>
              <w:rPr>
                <w:lang w:val="vi-VN"/>
              </w:rPr>
            </w:pPr>
            <w:r w:rsidRPr="005E41F1">
              <w:rPr>
                <w:lang w:val="vi-VN"/>
              </w:rPr>
              <w:t>3) Tiếp tục theo dõi bệnh nhân cho tới khi 115 tới</w:t>
            </w:r>
          </w:p>
          <w:p w:rsidR="00042BDC" w:rsidRPr="005E41F1" w:rsidRDefault="00042BDC" w:rsidP="00042BDC">
            <w:pPr>
              <w:rPr>
                <w:lang w:val="vi-VN"/>
              </w:rPr>
            </w:pPr>
          </w:p>
        </w:tc>
      </w:tr>
    </w:tbl>
    <w:p w:rsidR="00042BDC" w:rsidRPr="005E41F1" w:rsidRDefault="00042BDC" w:rsidP="00042BDC">
      <w:pPr>
        <w:rPr>
          <w:lang w:val="vi-VN"/>
        </w:rPr>
      </w:pPr>
    </w:p>
    <w:p w:rsidR="00042BDC" w:rsidRPr="005E41F1" w:rsidRDefault="00042BDC" w:rsidP="00042BDC">
      <w:pPr>
        <w:pStyle w:val="Heading1"/>
        <w:rPr>
          <w:lang w:val="vi-VN"/>
        </w:rPr>
      </w:pPr>
      <w:r w:rsidRPr="005E41F1">
        <w:rPr>
          <w:lang w:val="vi-VN"/>
        </w:rPr>
        <w:t>Unresponsive and not breathing (Bất tỉnh và không thở)</w:t>
      </w:r>
    </w:p>
    <w:p w:rsidR="00042BDC" w:rsidRPr="005E41F1" w:rsidRDefault="00042BDC" w:rsidP="00042BDC">
      <w:pPr>
        <w:rPr>
          <w:lang w:val="vi-VN"/>
        </w:rPr>
      </w:pPr>
    </w:p>
    <w:tbl>
      <w:tblPr>
        <w:tblStyle w:val="TableGrid"/>
        <w:tblW w:w="0" w:type="auto"/>
        <w:tblLook w:val="04A0"/>
      </w:tblPr>
      <w:tblGrid>
        <w:gridCol w:w="4675"/>
        <w:gridCol w:w="4675"/>
      </w:tblGrid>
      <w:tr w:rsidR="00042BDC" w:rsidRPr="005E41F1" w:rsidTr="00042BDC">
        <w:tc>
          <w:tcPr>
            <w:tcW w:w="4675" w:type="dxa"/>
          </w:tcPr>
          <w:p w:rsidR="005E41F1" w:rsidRPr="005E41F1" w:rsidRDefault="005E41F1" w:rsidP="005E41F1">
            <w:pPr>
              <w:rPr>
                <w:lang w:val="vi-VN"/>
              </w:rPr>
            </w:pPr>
            <w:r w:rsidRPr="005E41F1">
              <w:rPr>
                <w:lang w:val="vi-VN"/>
              </w:rPr>
              <w:t>1) Call 911 as soon as possible, or get</w:t>
            </w:r>
          </w:p>
          <w:p w:rsidR="00042BDC" w:rsidRPr="005E41F1" w:rsidRDefault="005E41F1" w:rsidP="005E41F1">
            <w:pPr>
              <w:rPr>
                <w:lang w:val="vi-VN"/>
              </w:rPr>
            </w:pPr>
            <w:r w:rsidRPr="005E41F1">
              <w:rPr>
                <w:lang w:val="vi-VN"/>
              </w:rPr>
              <w:t>someone else to do it.</w:t>
            </w:r>
          </w:p>
          <w:p w:rsidR="005E41F1" w:rsidRPr="005E41F1" w:rsidRDefault="005E41F1" w:rsidP="005E41F1">
            <w:pPr>
              <w:rPr>
                <w:lang w:val="vi-VN"/>
              </w:rPr>
            </w:pPr>
            <w:r w:rsidRPr="005E41F1">
              <w:rPr>
                <w:lang w:val="vi-VN"/>
              </w:rPr>
              <w:t>Call 911</w:t>
            </w:r>
          </w:p>
          <w:p w:rsidR="005E41F1" w:rsidRPr="005E41F1" w:rsidRDefault="005E41F1" w:rsidP="005E41F1">
            <w:pPr>
              <w:rPr>
                <w:lang w:val="vi-VN"/>
              </w:rPr>
            </w:pPr>
          </w:p>
          <w:p w:rsidR="005E41F1" w:rsidRPr="005E41F1" w:rsidRDefault="005E41F1" w:rsidP="005E41F1">
            <w:pPr>
              <w:rPr>
                <w:lang w:val="vi-VN"/>
              </w:rPr>
            </w:pPr>
            <w:r w:rsidRPr="005E41F1">
              <w:rPr>
                <w:lang w:val="vi-VN"/>
              </w:rPr>
              <w:t>2) Push firmly downwards in the middle</w:t>
            </w:r>
          </w:p>
          <w:p w:rsidR="005E41F1" w:rsidRPr="005E41F1" w:rsidRDefault="005E41F1" w:rsidP="005E41F1">
            <w:pPr>
              <w:rPr>
                <w:lang w:val="vi-VN"/>
              </w:rPr>
            </w:pPr>
            <w:r w:rsidRPr="005E41F1">
              <w:rPr>
                <w:lang w:val="vi-VN"/>
              </w:rPr>
              <w:t>of the chest and then release.</w:t>
            </w:r>
          </w:p>
          <w:p w:rsidR="005E41F1" w:rsidRPr="005E41F1" w:rsidRDefault="005E41F1" w:rsidP="005E41F1">
            <w:pPr>
              <w:rPr>
                <w:lang w:val="vi-VN"/>
              </w:rPr>
            </w:pPr>
          </w:p>
          <w:p w:rsidR="005E41F1" w:rsidRPr="005E41F1" w:rsidRDefault="005E41F1" w:rsidP="005E41F1">
            <w:pPr>
              <w:rPr>
                <w:lang w:val="vi-VN"/>
              </w:rPr>
            </w:pPr>
            <w:r w:rsidRPr="005E41F1">
              <w:rPr>
                <w:lang w:val="vi-VN"/>
              </w:rPr>
              <w:t>3) Push at a rate of 100-120</w:t>
            </w:r>
          </w:p>
          <w:p w:rsidR="005E41F1" w:rsidRPr="005E41F1" w:rsidRDefault="005E41F1" w:rsidP="005E41F1">
            <w:pPr>
              <w:rPr>
                <w:lang w:val="vi-VN"/>
              </w:rPr>
            </w:pPr>
            <w:r w:rsidRPr="005E41F1">
              <w:rPr>
                <w:lang w:val="vi-VN"/>
              </w:rPr>
              <w:t>compressions per minute, until help</w:t>
            </w:r>
          </w:p>
          <w:p w:rsidR="005E41F1" w:rsidRPr="005E41F1" w:rsidRDefault="005E41F1" w:rsidP="005E41F1">
            <w:pPr>
              <w:rPr>
                <w:lang w:val="vi-VN"/>
              </w:rPr>
            </w:pPr>
            <w:r w:rsidRPr="005E41F1">
              <w:rPr>
                <w:lang w:val="vi-VN"/>
              </w:rPr>
              <w:t>arrives.</w:t>
            </w:r>
          </w:p>
          <w:p w:rsidR="005E41F1" w:rsidRPr="005E41F1" w:rsidRDefault="005E41F1" w:rsidP="005E41F1">
            <w:pPr>
              <w:rPr>
                <w:lang w:val="vi-VN"/>
              </w:rPr>
            </w:pPr>
          </w:p>
          <w:p w:rsidR="005E41F1" w:rsidRPr="005E41F1" w:rsidRDefault="005E41F1" w:rsidP="005E41F1">
            <w:pPr>
              <w:rPr>
                <w:lang w:val="vi-VN"/>
              </w:rPr>
            </w:pPr>
            <w:r w:rsidRPr="005E41F1">
              <w:rPr>
                <w:lang w:val="vi-VN"/>
              </w:rPr>
              <w:t>4) Let the chest rise completely before</w:t>
            </w:r>
          </w:p>
          <w:p w:rsidR="005E41F1" w:rsidRPr="005E41F1" w:rsidRDefault="005E41F1" w:rsidP="005E41F1">
            <w:pPr>
              <w:rPr>
                <w:lang w:val="vi-VN"/>
              </w:rPr>
            </w:pPr>
            <w:r w:rsidRPr="005E41F1">
              <w:rPr>
                <w:lang w:val="vi-VN"/>
              </w:rPr>
              <w:t>pushing down again.</w:t>
            </w:r>
          </w:p>
          <w:p w:rsidR="005E41F1" w:rsidRPr="005E41F1" w:rsidRDefault="005E41F1" w:rsidP="005E41F1">
            <w:pPr>
              <w:rPr>
                <w:lang w:val="vi-VN"/>
              </w:rPr>
            </w:pPr>
          </w:p>
        </w:tc>
        <w:tc>
          <w:tcPr>
            <w:tcW w:w="4675" w:type="dxa"/>
          </w:tcPr>
          <w:p w:rsidR="005E41F1" w:rsidRPr="005E41F1" w:rsidRDefault="005E41F1" w:rsidP="005E41F1">
            <w:pPr>
              <w:rPr>
                <w:lang w:val="vi-VN"/>
              </w:rPr>
            </w:pPr>
            <w:r w:rsidRPr="005E41F1">
              <w:rPr>
                <w:lang w:val="vi-VN"/>
              </w:rPr>
              <w:t>1) Gọi 115 nhanh nhất có thể, hoặc nhờ ai đó gọi</w:t>
            </w:r>
          </w:p>
          <w:p w:rsidR="00042BDC" w:rsidRPr="005E41F1" w:rsidRDefault="00042BDC" w:rsidP="00042BDC">
            <w:pPr>
              <w:rPr>
                <w:lang w:val="vi-VN"/>
              </w:rPr>
            </w:pPr>
          </w:p>
          <w:p w:rsidR="005E41F1" w:rsidRPr="005E41F1" w:rsidRDefault="005E41F1" w:rsidP="00042BDC">
            <w:pPr>
              <w:rPr>
                <w:lang w:val="vi-VN"/>
              </w:rPr>
            </w:pPr>
          </w:p>
          <w:p w:rsidR="005E41F1" w:rsidRPr="005E41F1" w:rsidRDefault="005E41F1" w:rsidP="00042BDC">
            <w:pPr>
              <w:rPr>
                <w:lang w:val="vi-VN"/>
              </w:rPr>
            </w:pPr>
          </w:p>
          <w:p w:rsidR="005E41F1" w:rsidRPr="005E41F1" w:rsidRDefault="005E41F1" w:rsidP="00042BDC">
            <w:pPr>
              <w:rPr>
                <w:lang w:val="vi-VN"/>
              </w:rPr>
            </w:pPr>
            <w:r w:rsidRPr="005E41F1">
              <w:rPr>
                <w:lang w:val="vi-VN"/>
              </w:rPr>
              <w:t>2</w:t>
            </w:r>
            <w:del w:id="106" w:author="YE" w:date="2016-11-07T11:13:00Z">
              <w:r w:rsidRPr="005E41F1" w:rsidDel="0011772B">
                <w:rPr>
                  <w:lang w:val="vi-VN"/>
                </w:rPr>
                <w:delText>) Đẩy dứt khoát từ</w:delText>
              </w:r>
            </w:del>
            <w:ins w:id="107" w:author="YE" w:date="2016-11-07T11:13:00Z">
              <w:r w:rsidR="0011772B">
                <w:t xml:space="preserve"> </w:t>
              </w:r>
            </w:ins>
            <w:r w:rsidRPr="005E41F1">
              <w:rPr>
                <w:lang w:val="vi-VN"/>
              </w:rPr>
              <w:t xml:space="preserve"> </w:t>
            </w:r>
            <w:del w:id="108" w:author="YE" w:date="2016-11-07T11:13:00Z">
              <w:r w:rsidRPr="005E41F1" w:rsidDel="0011772B">
                <w:rPr>
                  <w:lang w:val="vi-VN"/>
                </w:rPr>
                <w:delText>trên xuống đến</w:delText>
              </w:r>
            </w:del>
            <w:ins w:id="109" w:author="YE" w:date="2016-11-07T11:14:00Z">
              <w:r w:rsidR="0011772B">
                <w:t xml:space="preserve"> Hai bàn tay đan chéo, dùng lực mạnh ấn ở</w:t>
              </w:r>
            </w:ins>
            <w:del w:id="110" w:author="YE" w:date="2016-11-07T11:13:00Z">
              <w:r w:rsidRPr="005E41F1" w:rsidDel="0011772B">
                <w:rPr>
                  <w:lang w:val="vi-VN"/>
                </w:rPr>
                <w:delText xml:space="preserve"> </w:delText>
              </w:r>
            </w:del>
            <w:r w:rsidRPr="005E41F1">
              <w:rPr>
                <w:lang w:val="vi-VN"/>
              </w:rPr>
              <w:t>giữa ngực rồi thả ra.</w:t>
            </w:r>
          </w:p>
          <w:p w:rsidR="005E41F1" w:rsidRPr="005E41F1" w:rsidRDefault="005E41F1" w:rsidP="00042BDC">
            <w:pPr>
              <w:rPr>
                <w:lang w:val="vi-VN"/>
              </w:rPr>
            </w:pPr>
          </w:p>
          <w:p w:rsidR="005E41F1" w:rsidRPr="005E41F1" w:rsidRDefault="005E41F1" w:rsidP="005E41F1">
            <w:pPr>
              <w:rPr>
                <w:lang w:val="vi-VN"/>
              </w:rPr>
            </w:pPr>
            <w:r w:rsidRPr="005E41F1">
              <w:rPr>
                <w:lang w:val="vi-VN"/>
              </w:rPr>
              <w:t>3) Đẩy với nhịp 100-120 nhịp 1 phút, cho đến khi cấp cứu tới.</w:t>
            </w:r>
          </w:p>
          <w:p w:rsidR="005E41F1" w:rsidRPr="005E41F1" w:rsidRDefault="005E41F1" w:rsidP="00042BDC">
            <w:pPr>
              <w:rPr>
                <w:lang w:val="vi-VN"/>
              </w:rPr>
            </w:pPr>
          </w:p>
          <w:p w:rsidR="005E41F1" w:rsidRPr="005E41F1" w:rsidRDefault="005E41F1" w:rsidP="00042BDC">
            <w:pPr>
              <w:rPr>
                <w:lang w:val="vi-VN"/>
              </w:rPr>
            </w:pPr>
          </w:p>
          <w:p w:rsidR="005E41F1" w:rsidRPr="005E41F1" w:rsidRDefault="005E41F1" w:rsidP="00042BDC">
            <w:pPr>
              <w:rPr>
                <w:lang w:val="vi-VN"/>
              </w:rPr>
            </w:pPr>
            <w:r w:rsidRPr="005E41F1">
              <w:rPr>
                <w:lang w:val="vi-VN"/>
              </w:rPr>
              <w:t>4) Hãy để cho ngực căng 1 cách hoàn toàn cho tới khi lặp lại 1 lần nữa</w:t>
            </w:r>
          </w:p>
        </w:tc>
      </w:tr>
    </w:tbl>
    <w:p w:rsidR="00543EAD" w:rsidRPr="005E41F1" w:rsidRDefault="00543EAD" w:rsidP="00543EAD">
      <w:pPr>
        <w:rPr>
          <w:color w:val="FF0000"/>
          <w:lang w:val="vi-VN"/>
        </w:rPr>
      </w:pPr>
    </w:p>
    <w:sectPr w:rsidR="00543EAD" w:rsidRPr="005E41F1" w:rsidSect="0023522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游明朝">
    <w:panose1 w:val="00000000000000000000"/>
    <w:charset w:val="80"/>
    <w:family w:val="roman"/>
    <w:notTrueType/>
    <w:pitch w:val="default"/>
    <w:sig w:usb0="0000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 w:name="游ゴシック Light">
    <w:panose1 w:val="00000000000000000000"/>
    <w:charset w:val="8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5F5AAB"/>
    <w:multiLevelType w:val="hybridMultilevel"/>
    <w:tmpl w:val="91829C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A62A03"/>
    <w:multiLevelType w:val="hybridMultilevel"/>
    <w:tmpl w:val="02D28A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trackRevisions/>
  <w:defaultTabStop w:val="720"/>
  <w:characterSpacingControl w:val="doNotCompress"/>
  <w:compat>
    <w:useFELayout/>
  </w:compat>
  <w:rsids>
    <w:rsidRoot w:val="002B16F5"/>
    <w:rsid w:val="00037D31"/>
    <w:rsid w:val="00042BDC"/>
    <w:rsid w:val="00094A8E"/>
    <w:rsid w:val="000A5470"/>
    <w:rsid w:val="000E28F6"/>
    <w:rsid w:val="000E78F5"/>
    <w:rsid w:val="0011772B"/>
    <w:rsid w:val="0012303B"/>
    <w:rsid w:val="00197A08"/>
    <w:rsid w:val="001D38E7"/>
    <w:rsid w:val="0021501E"/>
    <w:rsid w:val="0023522E"/>
    <w:rsid w:val="00272882"/>
    <w:rsid w:val="002866D0"/>
    <w:rsid w:val="002B16F5"/>
    <w:rsid w:val="002F7BED"/>
    <w:rsid w:val="00320D37"/>
    <w:rsid w:val="00367467"/>
    <w:rsid w:val="00397A6B"/>
    <w:rsid w:val="004214AF"/>
    <w:rsid w:val="004458E5"/>
    <w:rsid w:val="0046427B"/>
    <w:rsid w:val="004A07B1"/>
    <w:rsid w:val="004D7DDE"/>
    <w:rsid w:val="00543EAD"/>
    <w:rsid w:val="005729D4"/>
    <w:rsid w:val="005820F9"/>
    <w:rsid w:val="005E41F1"/>
    <w:rsid w:val="00670AF3"/>
    <w:rsid w:val="00742399"/>
    <w:rsid w:val="007429C1"/>
    <w:rsid w:val="007607CF"/>
    <w:rsid w:val="007B75B0"/>
    <w:rsid w:val="00805C32"/>
    <w:rsid w:val="008C1A83"/>
    <w:rsid w:val="00964EAE"/>
    <w:rsid w:val="009C0C62"/>
    <w:rsid w:val="00A12FC1"/>
    <w:rsid w:val="00CA3DED"/>
    <w:rsid w:val="00CA6909"/>
    <w:rsid w:val="00CC4E80"/>
    <w:rsid w:val="00CF1206"/>
    <w:rsid w:val="00E72AA5"/>
    <w:rsid w:val="00EF1420"/>
    <w:rsid w:val="00F17C00"/>
    <w:rsid w:val="00F517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522E"/>
  </w:style>
  <w:style w:type="paragraph" w:styleId="Heading1">
    <w:name w:val="heading 1"/>
    <w:basedOn w:val="Normal"/>
    <w:next w:val="Normal"/>
    <w:link w:val="Heading1Char"/>
    <w:uiPriority w:val="9"/>
    <w:qFormat/>
    <w:rsid w:val="002B16F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B16F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16F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B16F5"/>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97A08"/>
    <w:pPr>
      <w:ind w:left="720"/>
      <w:contextualSpacing/>
    </w:pPr>
  </w:style>
  <w:style w:type="table" w:styleId="TableGrid">
    <w:name w:val="Table Grid"/>
    <w:basedOn w:val="TableNormal"/>
    <w:uiPriority w:val="39"/>
    <w:rsid w:val="004A07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C4E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4E8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3CACB1-83EA-4061-9C34-F55294953A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12</Pages>
  <Words>2406</Words>
  <Characters>13715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Nguyễn An</dc:creator>
  <cp:lastModifiedBy>YE</cp:lastModifiedBy>
  <cp:revision>2</cp:revision>
  <dcterms:created xsi:type="dcterms:W3CDTF">2016-11-07T04:16:00Z</dcterms:created>
  <dcterms:modified xsi:type="dcterms:W3CDTF">2016-11-07T04:16:00Z</dcterms:modified>
</cp:coreProperties>
</file>